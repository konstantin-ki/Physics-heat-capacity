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1587" w14:textId="77777777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ИЗМЕРЕНИЕ ТЕПЛОЁМКОСТИ ТВЁРДОГО ТЕЛА В АВТОМАТИЗИРОВАННОМ РЕЖИМЕ.</w:t>
      </w:r>
    </w:p>
    <w:p w14:paraId="09421588" w14:textId="119DEC6E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К.И.</w:t>
      </w:r>
      <w:r w:rsidR="00DA799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Кукушкин</w:t>
      </w:r>
    </w:p>
    <w:p w14:paraId="09421589" w14:textId="77777777" w:rsid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Ученик 7 класса, МБОУ Школы № 100 г.о.Самара</w:t>
      </w:r>
    </w:p>
    <w:p w14:paraId="0942158A" w14:textId="77777777" w:rsidR="003653A7" w:rsidRPr="003653A7" w:rsidRDefault="003653A7" w:rsidP="00585CA8">
      <w:pPr>
        <w:pStyle w:val="a3"/>
        <w:spacing w:after="0" w:line="288" w:lineRule="auto"/>
        <w:jc w:val="center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(443115, г.Самара, ул.Тополей,10)</w:t>
      </w:r>
    </w:p>
    <w:p w14:paraId="0942158B" w14:textId="7E469E1E" w:rsidR="00585CA8" w:rsidRDefault="00585CA8" w:rsidP="00442EA7">
      <w:pPr>
        <w:pStyle w:val="a3"/>
        <w:numPr>
          <w:ilvl w:val="0"/>
          <w:numId w:val="2"/>
        </w:num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585CA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ВВЕДЕНИЕ</w:t>
      </w:r>
    </w:p>
    <w:p w14:paraId="0942158C" w14:textId="1D4C2547" w:rsidR="00585CA8" w:rsidRPr="003B7839" w:rsidRDefault="00654053" w:rsidP="0037243F">
      <w:pPr>
        <w:spacing w:after="0" w:line="288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Внутренняя энергия играет важную роль в нашей жизни.</w:t>
      </w:r>
      <w:r w:rsid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Внутренняя энергия тела может изменяться за счет работы внешних сил. Для характеристики изменения внутренней энергии при теплообмене вводится величина, называемая количеством теплоты и об</w:t>
      </w:r>
      <w:r w:rsid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означаемая Q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 международной системе единицей количества теплоты, </w:t>
      </w:r>
      <w:r w:rsidR="000A0BAA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 же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как работы и энергии, является джоуль: [Q] = [A] = [E] = 1 Дж.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Количество теплоты при нагревании зависит от теплоёмкости вещества.</w:t>
      </w:r>
    </w:p>
    <w:p w14:paraId="0942158D" w14:textId="262FF1A9" w:rsidR="002A44EC" w:rsidRPr="009E1B94" w:rsidRDefault="00E42DC1" w:rsidP="002A44EC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0EB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Цель работы: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A44EC" w:rsidRP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азработать </w:t>
      </w:r>
      <w:r w:rsidR="002A4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измерительный 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стенд</w:t>
      </w:r>
      <w:r w:rsid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позволит в автомати</w:t>
      </w:r>
      <w:r w:rsidR="002A44EC" w:rsidRPr="002A4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зированном 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режиме определять теплоемкость </w:t>
      </w:r>
      <w:r w:rsidR="00CE3F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твердого</w:t>
      </w:r>
      <w:r w:rsidR="002A44EC" w:rsidRPr="001A6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тела.</w:t>
      </w:r>
    </w:p>
    <w:p w14:paraId="0942158E" w14:textId="77777777" w:rsidR="00B0359B" w:rsidRDefault="00B0359B" w:rsidP="002A44EC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35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Задачи работы:</w:t>
      </w:r>
      <w:r w:rsidRPr="00B035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0942158F" w14:textId="77777777" w:rsidR="00B0359B" w:rsidRDefault="00B0359B" w:rsidP="002A44EC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и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зучить литературу по теме работы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7BE6DD79" w14:textId="436C3255" w:rsidR="00CF4090" w:rsidRDefault="00CF4090" w:rsidP="00CF4090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разработать аппаратное обеспечение для построения измерительного стенда;</w:t>
      </w:r>
    </w:p>
    <w:p w14:paraId="5F2A514C" w14:textId="69A79937" w:rsidR="00CF4090" w:rsidRDefault="005648A3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разработать программное обеспечение для </w:t>
      </w:r>
      <w:r w:rsidR="00042E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реализации автоматизации измерительных процессов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стенда;</w:t>
      </w:r>
    </w:p>
    <w:p w14:paraId="26DED8D7" w14:textId="77777777" w:rsidR="009E1B94" w:rsidRDefault="00122F9D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22F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определить удельную тепл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оёмкость, исследуемого тела;</w:t>
      </w:r>
    </w:p>
    <w:p w14:paraId="605CF830" w14:textId="755216FC" w:rsidR="006A723F" w:rsidRDefault="006A723F" w:rsidP="00042E08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развить навыки разработки средств автоматизации</w:t>
      </w:r>
      <w:r w:rsidR="00F1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w:r w:rsidR="00E035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применения</w:t>
      </w:r>
      <w:r w:rsidR="00F10F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современн</w:t>
      </w:r>
      <w:r w:rsidR="00AD37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</w:t>
      </w:r>
      <w:r w:rsidR="00AA61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программн</w:t>
      </w:r>
      <w:r w:rsidR="00AD37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 обеспечения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</w:t>
      </w:r>
      <w:r w:rsidR="000E09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4269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проведении научных и инженерных экспериментов;</w:t>
      </w:r>
    </w:p>
    <w:p w14:paraId="09421592" w14:textId="77777777" w:rsidR="00527573" w:rsidRDefault="00B0359B" w:rsidP="00B0359B">
      <w:pPr>
        <w:shd w:val="clear" w:color="auto" w:fill="FFFFFF"/>
        <w:spacing w:after="0" w:line="288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п</w:t>
      </w:r>
      <w:r w:rsidR="00E42DC1" w:rsidRPr="005370F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ровести анализ полученных результатов</w:t>
      </w:r>
      <w:r w:rsidR="009711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9421593" w14:textId="6FBCED97" w:rsidR="003B7839" w:rsidRPr="003B7839" w:rsidRDefault="003B7839" w:rsidP="00442EA7">
      <w:pPr>
        <w:pStyle w:val="a5"/>
        <w:shd w:val="clear" w:color="auto" w:fill="FFFFFF"/>
        <w:spacing w:before="0" w:beforeAutospacing="0" w:after="0" w:afterAutospacing="0" w:line="288" w:lineRule="auto"/>
        <w:ind w:firstLine="708"/>
        <w:jc w:val="lowKashida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Теплоемкость - одна из главных физических характеристик тела, зависящая от химического состава и термодинамического состояния тела. Теплоемкость позволять установить, зависимость между количеством теплоты, подведенным к данному телу или отведенным от него, и изменением температуры данного тела. Установленная закономерность позволяет изучать теплоемкости твердых тел и газов, что дает нам знания, необходимые для применения</w:t>
      </w:r>
      <w:r>
        <w:rPr>
          <w:color w:val="000000"/>
          <w:sz w:val="28"/>
          <w:szCs w:val="28"/>
        </w:rPr>
        <w:t xml:space="preserve"> тех или иных материалов</w:t>
      </w:r>
      <w:r w:rsidRPr="003B7839">
        <w:rPr>
          <w:color w:val="000000"/>
          <w:sz w:val="28"/>
          <w:szCs w:val="28"/>
        </w:rPr>
        <w:t xml:space="preserve"> для разнообразнейших целей: в науке, производстве, строительстве, и </w:t>
      </w:r>
      <w:proofErr w:type="gramStart"/>
      <w:r w:rsidRPr="003B7839">
        <w:rPr>
          <w:color w:val="000000"/>
          <w:sz w:val="28"/>
          <w:szCs w:val="28"/>
        </w:rPr>
        <w:t>т.д.</w:t>
      </w:r>
      <w:proofErr w:type="gramEnd"/>
    </w:p>
    <w:p w14:paraId="09421594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Теплоемкость тела учитывают при:</w:t>
      </w:r>
    </w:p>
    <w:p w14:paraId="09421595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изучении строения веществ и их свойств;</w:t>
      </w:r>
    </w:p>
    <w:p w14:paraId="09421596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исследовании фазовых переходов и критических явлений;</w:t>
      </w:r>
    </w:p>
    <w:p w14:paraId="09421597" w14:textId="77777777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lastRenderedPageBreak/>
        <w:t>- расчете суммарного количества примеси в веществе;</w:t>
      </w:r>
    </w:p>
    <w:p w14:paraId="09421598" w14:textId="1874EDFB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определении тепловых эффектов химических реакций</w:t>
      </w:r>
      <w:r w:rsidR="004337F8">
        <w:rPr>
          <w:color w:val="000000"/>
          <w:sz w:val="28"/>
          <w:szCs w:val="28"/>
        </w:rPr>
        <w:t>;</w:t>
      </w:r>
    </w:p>
    <w:p w14:paraId="09421599" w14:textId="50EB8959" w:rsidR="003B7839" w:rsidRDefault="003B7839" w:rsidP="004337F8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 xml:space="preserve">- при строительстве </w:t>
      </w:r>
      <w:r w:rsidR="004337F8">
        <w:rPr>
          <w:color w:val="000000"/>
          <w:sz w:val="28"/>
          <w:szCs w:val="28"/>
        </w:rPr>
        <w:t xml:space="preserve">жилых и коммерческих </w:t>
      </w:r>
      <w:r w:rsidR="009B0140">
        <w:rPr>
          <w:color w:val="000000"/>
          <w:sz w:val="28"/>
          <w:szCs w:val="28"/>
        </w:rPr>
        <w:t>строений</w:t>
      </w:r>
      <w:r w:rsidR="004337F8">
        <w:rPr>
          <w:color w:val="000000"/>
          <w:sz w:val="28"/>
          <w:szCs w:val="28"/>
        </w:rPr>
        <w:t>;</w:t>
      </w:r>
    </w:p>
    <w:p w14:paraId="053203DF" w14:textId="1C9736D5" w:rsidR="00780200" w:rsidRPr="003B7839" w:rsidRDefault="00780200" w:rsidP="004337F8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при производстве бытовых приборов, в том числе </w:t>
      </w:r>
      <w:r w:rsidR="001662E2">
        <w:rPr>
          <w:color w:val="000000"/>
          <w:sz w:val="28"/>
          <w:szCs w:val="28"/>
        </w:rPr>
        <w:t>холодильных установок;</w:t>
      </w:r>
    </w:p>
    <w:p w14:paraId="0942159A" w14:textId="7700EDE6" w:rsidR="003B7839" w:rsidRPr="003B7839" w:rsidRDefault="003B7839" w:rsidP="003B7839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000000"/>
          <w:sz w:val="28"/>
          <w:szCs w:val="28"/>
        </w:rPr>
      </w:pPr>
      <w:r w:rsidRPr="003B7839">
        <w:rPr>
          <w:color w:val="000000"/>
          <w:sz w:val="28"/>
          <w:szCs w:val="28"/>
        </w:rPr>
        <w:t>- в научных исследованиях</w:t>
      </w:r>
      <w:r w:rsidR="004337F8">
        <w:rPr>
          <w:color w:val="000000"/>
          <w:sz w:val="28"/>
          <w:szCs w:val="28"/>
        </w:rPr>
        <w:t>;</w:t>
      </w:r>
    </w:p>
    <w:p w14:paraId="0942159B" w14:textId="77777777" w:rsidR="003B7839" w:rsidRPr="00B0359B" w:rsidRDefault="003B7839" w:rsidP="00B0359B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942159C" w14:textId="77777777" w:rsidR="00191E2D" w:rsidRDefault="00191E2D" w:rsidP="00273779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2. ТЕОРЕТИЧЕСКИЕ ОСНОВЫ</w:t>
      </w:r>
    </w:p>
    <w:p w14:paraId="0942159D" w14:textId="77777777" w:rsidR="00585CA8" w:rsidRPr="00273779" w:rsidRDefault="00273779" w:rsidP="00273779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2.1.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ТЕПЛОЁМК</w:t>
      </w:r>
      <w:r w:rsidR="00191E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ОСТИ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14:paraId="0942159E" w14:textId="77777777" w:rsidR="00585CA8" w:rsidRDefault="00585CA8" w:rsidP="005370F9">
      <w:pPr>
        <w:spacing w:after="0" w:line="288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42159F" w14:textId="79BC6919" w:rsidR="00984378" w:rsidRPr="00984378" w:rsidRDefault="00984378" w:rsidP="00442EA7">
      <w:pPr>
        <w:pStyle w:val="a5"/>
        <w:spacing w:before="0" w:beforeAutospacing="0" w:after="0" w:afterAutospacing="0" w:line="288" w:lineRule="auto"/>
        <w:jc w:val="lowKashida"/>
        <w:rPr>
          <w:i/>
          <w:color w:val="333333"/>
          <w:sz w:val="28"/>
          <w:szCs w:val="28"/>
        </w:rPr>
      </w:pPr>
      <w:r w:rsidRPr="00984378">
        <w:rPr>
          <w:rStyle w:val="a6"/>
          <w:i w:val="0"/>
          <w:color w:val="333333"/>
          <w:sz w:val="28"/>
          <w:szCs w:val="28"/>
        </w:rPr>
        <w:t>Удельной теплоемкостью вещества называется физическая величина, численно равная количеству энергии в форме теплоты, которое надо сообщить единице массы этого вещества для увеличе</w:t>
      </w:r>
      <w:r>
        <w:rPr>
          <w:rStyle w:val="a6"/>
          <w:i w:val="0"/>
          <w:color w:val="333333"/>
          <w:sz w:val="28"/>
          <w:szCs w:val="28"/>
        </w:rPr>
        <w:t>ния его температуры на 1 °С</w:t>
      </w:r>
      <w:r w:rsidRPr="00984378">
        <w:rPr>
          <w:rStyle w:val="a6"/>
          <w:i w:val="0"/>
          <w:color w:val="333333"/>
          <w:sz w:val="28"/>
          <w:szCs w:val="28"/>
        </w:rPr>
        <w:t>:</w:t>
      </w:r>
    </w:p>
    <w:p w14:paraId="094215A0" w14:textId="77777777" w:rsidR="00984378" w:rsidRPr="002F0EB1" w:rsidRDefault="00984378" w:rsidP="00984378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  <w:r w:rsidRPr="002F0EB1">
        <w:rPr>
          <w:noProof/>
          <w:color w:val="333333"/>
          <w:sz w:val="28"/>
          <w:szCs w:val="28"/>
        </w:rPr>
        <w:drawing>
          <wp:inline distT="0" distB="0" distL="0" distR="0" wp14:anchorId="094215C0" wp14:editId="094215C1">
            <wp:extent cx="806450" cy="457200"/>
            <wp:effectExtent l="0" t="0" r="0" b="0"/>
            <wp:docPr id="2" name="Рисунок 2" descr="https://www.ok-t.ru/studopediaru/baza7/1445216696854.files/image7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7/1445216696854.files/image73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t> , Дж/(кг×°С</w:t>
      </w:r>
      <w:r w:rsidRPr="002F0EB1">
        <w:rPr>
          <w:color w:val="333333"/>
          <w:sz w:val="28"/>
          <w:szCs w:val="28"/>
        </w:rPr>
        <w:t>)</w:t>
      </w:r>
    </w:p>
    <w:p w14:paraId="094215A1" w14:textId="4B95AB8D" w:rsidR="00984378" w:rsidRPr="002F0EB1" w:rsidRDefault="00EC7912" w:rsidP="00984378">
      <w:pPr>
        <w:pStyle w:val="a5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984378" w:rsidRPr="002F0EB1">
        <w:rPr>
          <w:color w:val="333333"/>
          <w:sz w:val="28"/>
          <w:szCs w:val="28"/>
        </w:rPr>
        <w:t>В общем случае удельная теплоемкость зависит от рода вещества и от вида термодинамического процесса, в котором телу сообщается количество теплоты.</w:t>
      </w:r>
    </w:p>
    <w:p w14:paraId="094215A2" w14:textId="4C18E1BD" w:rsidR="00984378" w:rsidRPr="002F0EB1" w:rsidRDefault="00EC7912" w:rsidP="00442EA7">
      <w:pPr>
        <w:pStyle w:val="a5"/>
        <w:spacing w:before="0" w:beforeAutospacing="0" w:after="0" w:afterAutospacing="0" w:line="288" w:lineRule="auto"/>
        <w:jc w:val="lowKashida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984378" w:rsidRPr="002F0EB1">
        <w:rPr>
          <w:color w:val="333333"/>
          <w:sz w:val="28"/>
          <w:szCs w:val="28"/>
        </w:rPr>
        <w:t>Удельные теплоёмкости многих веществ приведены в справочниках (обычно для процесса при постоянном давлении). К примеру, удельная теплоёмкость жидко</w:t>
      </w:r>
      <w:r w:rsidR="00984378">
        <w:rPr>
          <w:color w:val="333333"/>
          <w:sz w:val="28"/>
          <w:szCs w:val="28"/>
        </w:rPr>
        <w:t>й воды при нормальных условиях - 4200 Дж/(кг·</w:t>
      </w:r>
      <w:r w:rsidR="00984378">
        <w:rPr>
          <w:rStyle w:val="a6"/>
          <w:i w:val="0"/>
          <w:color w:val="333333"/>
          <w:sz w:val="28"/>
          <w:szCs w:val="28"/>
        </w:rPr>
        <w:t>°С</w:t>
      </w:r>
      <w:r w:rsidR="00984378">
        <w:rPr>
          <w:color w:val="333333"/>
          <w:sz w:val="28"/>
          <w:szCs w:val="28"/>
        </w:rPr>
        <w:t>)</w:t>
      </w:r>
      <w:r w:rsidR="00A55789">
        <w:rPr>
          <w:color w:val="333333"/>
          <w:sz w:val="28"/>
          <w:szCs w:val="28"/>
        </w:rPr>
        <w:t xml:space="preserve">, </w:t>
      </w:r>
      <w:r w:rsidR="00984378">
        <w:rPr>
          <w:color w:val="333333"/>
          <w:sz w:val="28"/>
          <w:szCs w:val="28"/>
        </w:rPr>
        <w:t>льда – 2100 Дж/(кг·</w:t>
      </w:r>
      <w:r w:rsidR="00984378">
        <w:rPr>
          <w:rStyle w:val="a6"/>
          <w:i w:val="0"/>
          <w:color w:val="333333"/>
          <w:sz w:val="28"/>
          <w:szCs w:val="28"/>
        </w:rPr>
        <w:t>°С</w:t>
      </w:r>
      <w:r w:rsidR="00984378" w:rsidRPr="002F0EB1">
        <w:rPr>
          <w:color w:val="333333"/>
          <w:sz w:val="28"/>
          <w:szCs w:val="28"/>
        </w:rPr>
        <w:t>).</w:t>
      </w:r>
    </w:p>
    <w:p w14:paraId="094215A4" w14:textId="342D4B28" w:rsidR="00585CA8" w:rsidRDefault="00A55789" w:rsidP="00A55789">
      <w:pPr>
        <w:pStyle w:val="a5"/>
        <w:spacing w:before="0" w:beforeAutospacing="0" w:after="0" w:afterAutospacing="0" w:line="288" w:lineRule="auto"/>
        <w:jc w:val="both"/>
        <w:rPr>
          <w:shd w:val="clear" w:color="auto" w:fill="FFFFFF"/>
        </w:rPr>
      </w:pPr>
      <w:r>
        <w:rPr>
          <w:rStyle w:val="a6"/>
          <w:i w:val="0"/>
          <w:color w:val="333333"/>
          <w:sz w:val="28"/>
          <w:szCs w:val="28"/>
        </w:rPr>
        <w:tab/>
      </w:r>
      <w:r w:rsidR="00984378" w:rsidRPr="00984378">
        <w:rPr>
          <w:rStyle w:val="a6"/>
          <w:i w:val="0"/>
          <w:color w:val="333333"/>
          <w:sz w:val="28"/>
          <w:szCs w:val="28"/>
        </w:rPr>
        <w:t>Количество теплоты, поглощённой телом при изменении его состояния, зависит не только от начального и конечного состояний (в частности, от их температуры), но и от способа, которым был осуществлен процесс перехода между ними.</w:t>
      </w:r>
    </w:p>
    <w:p w14:paraId="094215A5" w14:textId="77777777" w:rsidR="00191E2D" w:rsidRDefault="00191E2D" w:rsidP="005370F9">
      <w:pPr>
        <w:spacing w:after="0" w:line="288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4215A6" w14:textId="64659286" w:rsidR="00191E2D" w:rsidRPr="00494B9D" w:rsidRDefault="00494B9D" w:rsidP="00494B9D">
      <w:pPr>
        <w:spacing w:after="0" w:line="288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2.2.</w:t>
      </w:r>
      <w:r w:rsidR="007073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ТЕПЛОЁМКОСТЬ ТВЁРДЫХ ТЕЛ.</w:t>
      </w:r>
    </w:p>
    <w:p w14:paraId="6B7E7C58" w14:textId="433DED03" w:rsidR="00C33451" w:rsidRDefault="00DB4EA0" w:rsidP="004D288D">
      <w:pPr>
        <w:spacing w:after="0" w:line="288" w:lineRule="auto"/>
        <w:jc w:val="low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Зная, что количество теплоты, пол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ученное водой при нагревании </w:t>
      </w:r>
      <w:r w:rsidR="00AC3C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замкнутой системе 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(Q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ОТД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равно количеству теплоты, отданному телом при охла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ждении (Q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можно записат</w:t>
      </w:r>
      <w:r w:rsidR="004859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ь, что:</w:t>
      </w:r>
    </w:p>
    <w:p w14:paraId="45D31DC5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ОТД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</w:p>
    <w:p w14:paraId="3376DA4D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Тогда:</w:t>
      </w:r>
    </w:p>
    <w:p w14:paraId="68B25CE0" w14:textId="77777777" w:rsidR="004D288D" w:rsidRDefault="004859F7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ПОЛ</w:t>
      </w:r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с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 w:rsidR="005F65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·m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(t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CB55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t</w:t>
      </w:r>
      <w:r w:rsidR="00845C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094215A7" w14:textId="413AEF06" w:rsidR="00585CA8" w:rsidRDefault="00845C8E" w:rsidP="00F50B6E">
      <w:pPr>
        <w:spacing w:after="0" w:line="288" w:lineRule="auto"/>
        <w:jc w:val="mediumKashida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где 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удельная тепл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оемкость вещества тела</w:t>
      </w:r>
      <w:r w:rsidR="00F11A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5740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масса вещества тела; 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температура тела после нагрева в сосуде, с учетом охлаждения при переносе в калориметр прин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имается, равной</w:t>
      </w:r>
      <w:r w:rsidR="00585CA8" w:rsidRPr="00585C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094215A8" w14:textId="77777777" w:rsidR="002F0EB1" w:rsidRDefault="002F0EB1" w:rsidP="002F0EB1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A9" w14:textId="77777777" w:rsidR="0085268C" w:rsidRPr="00DB6630" w:rsidRDefault="00DB6630" w:rsidP="00DB6630">
      <w:pPr>
        <w:pStyle w:val="a5"/>
        <w:spacing w:before="0" w:beforeAutospacing="0" w:after="0" w:afterAutospacing="0" w:line="288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DB6630">
        <w:rPr>
          <w:b/>
          <w:color w:val="000000"/>
          <w:sz w:val="28"/>
          <w:szCs w:val="28"/>
          <w:shd w:val="clear" w:color="auto" w:fill="FFFFFF"/>
        </w:rPr>
        <w:lastRenderedPageBreak/>
        <w:t>3. ИЗМЕРЕНИЕ ТЕПЛОЁМКОСТИ</w:t>
      </w:r>
    </w:p>
    <w:p w14:paraId="28D15AE4" w14:textId="77777777" w:rsidR="00207902" w:rsidRDefault="00B05784" w:rsidP="00207902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измерения </w:t>
      </w:r>
      <w:r w:rsidR="006056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нам </w:t>
      </w:r>
      <w:r w:rsidR="00442E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понадобится:</w:t>
      </w:r>
    </w:p>
    <w:p w14:paraId="476AB2EC" w14:textId="0A29A6AC" w:rsidR="00207902" w:rsidRPr="0030246B" w:rsidRDefault="0026053F" w:rsidP="0026053F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60561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золированная </w:t>
      </w:r>
      <w:r w:rsidR="00E36FBE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термодинамическая</w:t>
      </w:r>
      <w:r w:rsidR="003131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3131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F8B36C1" w14:textId="375CBA3A" w:rsidR="00A65264" w:rsidRPr="0030246B" w:rsidRDefault="00A65264" w:rsidP="00313128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Теплоноситель</w:t>
      </w:r>
      <w:r w:rsidR="00B335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4215AB" w14:textId="63C1000A" w:rsidR="00DB6630" w:rsidRPr="0030246B" w:rsidRDefault="00126220" w:rsidP="003E78D5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high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Исследуемое 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вердое тело</w:t>
      </w:r>
      <w:r w:rsidR="00EA639B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- 2 шт</w:t>
      </w:r>
      <w:r w:rsidR="00763ABF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8DE6294" w14:textId="2BF834AA" w:rsidR="007100C6" w:rsidRPr="0030246B" w:rsidRDefault="009C195D" w:rsidP="0030246B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Мерный стакан позволяющий 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 отмерить</w:t>
      </w:r>
      <w:r w:rsidR="003E06E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 мл</w:t>
      </w:r>
      <w:r w:rsidR="00DB6630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7355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85F0DDB" w14:textId="22A21391" w:rsidR="0030246B" w:rsidRPr="0030246B" w:rsidRDefault="00DB6630" w:rsidP="0030246B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Весы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определения масс</w:t>
      </w:r>
      <w:r w:rsidR="0006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эксперимент</w:t>
      </w:r>
      <w:r w:rsidR="00255B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7100C6"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D243780" w14:textId="59135B1F" w:rsidR="00FB0686" w:rsidRDefault="00DB6630" w:rsidP="00FB0686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Микропроцессорная платформа</w:t>
      </w:r>
      <w:r w:rsidR="003378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94215B1" w14:textId="602D5D12" w:rsidR="00DB6630" w:rsidRPr="00FB0686" w:rsidRDefault="00FB0686" w:rsidP="00FB0686">
      <w:pPr>
        <w:pStyle w:val="a3"/>
        <w:numPr>
          <w:ilvl w:val="0"/>
          <w:numId w:val="4"/>
        </w:numPr>
        <w:shd w:val="clear" w:color="auto" w:fill="FFFFFF"/>
        <w:spacing w:after="0" w:line="288" w:lineRule="auto"/>
        <w:ind w:left="17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</w:t>
      </w:r>
      <w:r w:rsidR="00DB6630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датчика</w:t>
      </w:r>
      <w:r w:rsidR="009C195D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температуры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DB6630" w:rsidRPr="00FB06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герметичной капсуле.</w:t>
      </w:r>
    </w:p>
    <w:p w14:paraId="2E1E3231" w14:textId="77777777" w:rsidR="009A20A7" w:rsidRDefault="009A20A7" w:rsidP="009A20A7">
      <w:pPr>
        <w:shd w:val="clear" w:color="auto" w:fill="FFFFFF"/>
        <w:spacing w:after="0" w:line="288" w:lineRule="auto"/>
        <w:ind w:firstLine="17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7EA80D" w14:textId="579491D7" w:rsidR="009A20A7" w:rsidRDefault="00D134E7" w:rsidP="0001645B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</w:t>
      </w:r>
      <w:r w:rsidR="000F7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ИЗМЕРИТЕЛЬНОГО СТЕНДА</w:t>
      </w:r>
      <w:r w:rsidR="009C6C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ОПРЕДЕЛЕНИЕ </w:t>
      </w:r>
      <w:r w:rsidR="002479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КОНКРЕТНЫХ ПРОГРАММНО-АППАРТНЫХ СРЕДСТВ НЕОБХОДИМЫХ ДЛЯ ЕГО С</w:t>
      </w:r>
      <w:r w:rsidR="00186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БОРКИ</w:t>
      </w:r>
    </w:p>
    <w:p w14:paraId="00BDE11E" w14:textId="77777777" w:rsidR="00D81D97" w:rsidRDefault="00D81D97" w:rsidP="00D81D97">
      <w:pPr>
        <w:shd w:val="clear" w:color="auto" w:fill="FFFFFF"/>
        <w:spacing w:after="0" w:line="288" w:lineRule="auto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379C27" w14:textId="5D3B462F" w:rsidR="000F3C38" w:rsidRPr="00A20B4F" w:rsidRDefault="000F3C38" w:rsidP="00A20B4F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ИЗОЛИРОВАННОЙ ТЕРМОДИНАМИЧЕСКОЙ СИСТЕМЫ</w:t>
      </w:r>
    </w:p>
    <w:p w14:paraId="24BA0624" w14:textId="1F0DB3D8" w:rsidR="00F95235" w:rsidRDefault="006003FE" w:rsidP="00FA4329">
      <w:pPr>
        <w:shd w:val="clear" w:color="auto" w:fill="FFFFFF"/>
        <w:spacing w:after="0" w:line="288" w:lineRule="auto"/>
        <w:ind w:firstLine="36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изолированной системы были выбран</w:t>
      </w:r>
      <w:r w:rsidR="00EF6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бытовые термосы</w:t>
      </w:r>
      <w:r w:rsidR="00F139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количестве</w:t>
      </w:r>
      <w:r w:rsidR="000F3C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- 2 шт. </w:t>
      </w:r>
      <w:r w:rsidR="00EF6F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 обусловлен высокой тепловой изоляцией содержимого </w:t>
      </w:r>
      <w:r w:rsidR="00586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термосов и их доступностью. </w:t>
      </w:r>
      <w:r w:rsidRPr="0030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 термоса выбраны для параллельного измерения двух наборов исследуемых тел, что позволит с одной стороны ускорить получения искомой величины, за счет одновременного замера двух комплектов искомых тел, с другой стороны выявлению сбоев в измерительном стенде и его оборудовании при значительном расхождении результатов</w:t>
      </w:r>
      <w:r w:rsidR="005D01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22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B1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термосов 1</w:t>
      </w:r>
      <w:r w:rsidR="00FF7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1,2 литра</w:t>
      </w:r>
      <w:r w:rsidR="003A79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F856C2" w14:textId="77777777" w:rsidR="00D81D97" w:rsidRDefault="00D81D97" w:rsidP="00FA4329">
      <w:pPr>
        <w:shd w:val="clear" w:color="auto" w:fill="FFFFFF"/>
        <w:spacing w:after="0" w:line="288" w:lineRule="auto"/>
        <w:ind w:firstLine="36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D8C13A" w14:textId="3DBFDBFB" w:rsidR="00B33591" w:rsidRDefault="00364CB1" w:rsidP="00605EB3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5E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ТЕПЛОНОСИТЕЛЯ</w:t>
      </w:r>
    </w:p>
    <w:p w14:paraId="5206BEE5" w14:textId="7A284E09" w:rsidR="00605EB3" w:rsidRPr="00605EB3" w:rsidRDefault="000C2D0E" w:rsidP="00FA4329">
      <w:pPr>
        <w:shd w:val="clear" w:color="auto" w:fill="FFFFFF"/>
        <w:spacing w:after="0" w:line="288" w:lineRule="auto"/>
        <w:ind w:firstLine="36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определения </w:t>
      </w:r>
      <w:r w:rsidR="00196F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теплоемкости </w:t>
      </w:r>
      <w:r w:rsidR="00486E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исследуемого</w:t>
      </w:r>
      <w:r w:rsidR="00196F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тела, </w:t>
      </w:r>
      <w:r w:rsidR="00292E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A4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качестве теплоносителя </w:t>
      </w:r>
      <w:r w:rsidR="00064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="00EE6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решил применить </w:t>
      </w:r>
      <w:r w:rsidR="00A125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обычную воду. </w:t>
      </w:r>
      <w:r w:rsidR="006E0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доступный, не токсичный материал с известными характеристиками. Именно по </w:t>
      </w:r>
      <w:proofErr w:type="gramStart"/>
      <w:r w:rsidR="006E0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тому</w:t>
      </w:r>
      <w:proofErr w:type="gramEnd"/>
      <w:r w:rsidR="006E05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изменится температура воды</w:t>
      </w:r>
      <w:r w:rsidR="00325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буду определять влияние </w:t>
      </w:r>
      <w:r w:rsidR="003049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исследуемого тела</w:t>
      </w:r>
      <w:r w:rsidR="00DF64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теплоноситель и</w:t>
      </w:r>
      <w:r w:rsidR="009B6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итоге по данному влиянию я смогу определить </w:t>
      </w:r>
      <w:r w:rsidR="003A5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теплоемкость тела. </w:t>
      </w:r>
      <w:r w:rsidR="00D528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Объем </w:t>
      </w:r>
      <w:r w:rsidR="00DB0F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 я решил брать на уровне 500 мл</w:t>
      </w:r>
      <w:r w:rsidR="00292E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соответственно </w:t>
      </w:r>
      <w:r w:rsidR="00B92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масса теплоносителя нам автомати</w:t>
      </w:r>
      <w:r w:rsidR="00D36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чески известна</w:t>
      </w:r>
      <w:r w:rsidR="00BD4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равняется 500 мг</w:t>
      </w:r>
      <w:r w:rsidR="00CF5C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как плотность воды </w:t>
      </w:r>
      <w:r w:rsidR="00E26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известна и равна </w:t>
      </w:r>
      <w:r w:rsidR="00593799" w:rsidRPr="005937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997</w:t>
      </w:r>
      <w:r w:rsidR="007C0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0663" w:rsidRPr="007C0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кг/м³</w:t>
      </w:r>
      <w:r w:rsidR="00DB0F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Пятьсот миллилитров — это</w:t>
      </w:r>
      <w:r w:rsidR="00DB0F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примерно половина емкости термос</w:t>
      </w:r>
      <w:r w:rsidR="00E759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="00E676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Таким образом мне остается доступным </w:t>
      </w:r>
      <w:r w:rsidR="00395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значительный объ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ем, 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что позволит погрузить 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него,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6E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разнообразные грузы,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</w:t>
      </w:r>
      <w:r w:rsidR="00F3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 диаметра горловины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93B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термос</w:t>
      </w:r>
      <w:r w:rsidR="006708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F37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5D5AED" w14:textId="77777777" w:rsidR="00D81D97" w:rsidRPr="00605EB3" w:rsidRDefault="00D81D97" w:rsidP="00FA4329">
      <w:pPr>
        <w:shd w:val="clear" w:color="auto" w:fill="FFFFFF"/>
        <w:spacing w:after="0" w:line="288" w:lineRule="auto"/>
        <w:ind w:firstLine="360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DF6ECE" w14:textId="4384AD6A" w:rsidR="00456642" w:rsidRPr="00A20B4F" w:rsidRDefault="00456642" w:rsidP="00A20B4F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medium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ИССЛЕДУЕМ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</w:t>
      </w:r>
      <w:r w:rsid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</w:t>
      </w: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Pr="00A20B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ТЕЛ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137443E2" w14:textId="42482AAE" w:rsidR="00D20F6E" w:rsidRDefault="00445134" w:rsidP="00FA4329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F07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исследуемому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</w:t>
      </w:r>
      <w:r w:rsidR="00B23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6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мной были выдвинуты следующие требования</w:t>
      </w:r>
      <w:r w:rsidR="00924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т</w:t>
      </w:r>
      <w:r w:rsidR="00042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</w:t>
      </w:r>
      <w:r w:rsidR="00344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042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должны состоять из мате</w:t>
      </w:r>
      <w:r w:rsidR="00B23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риала с температурой плавления </w:t>
      </w:r>
      <w:r w:rsidR="006854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существенно больше 100 С, потому что оно будет погружаться </w:t>
      </w:r>
      <w:proofErr w:type="gramStart"/>
      <w:r w:rsidR="0085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924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теплоноситель (</w:t>
      </w:r>
      <w:r w:rsidR="0085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воду</w:t>
      </w:r>
      <w:r w:rsidR="00924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  <w:r w:rsidR="00D20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нагрет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="00D20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температуры близкой к 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 С</w:t>
      </w:r>
      <w:r w:rsidR="00D20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35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5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Масса тела должн</w:t>
      </w:r>
      <w:r w:rsidR="00AC1D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быть </w:t>
      </w:r>
      <w:r w:rsidR="000312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меньше теплоносителя залитого в термос, но при этом </w:t>
      </w:r>
      <w:r w:rsidR="00150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соизмерима с </w:t>
      </w:r>
      <w:r w:rsidR="000312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ней.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в </w:t>
      </w:r>
      <w:r w:rsidR="00785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качестве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теплоносителя я использую</w:t>
      </w:r>
      <w:r w:rsidR="00785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 мг</w:t>
      </w:r>
      <w:r w:rsidR="00676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85E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</w:t>
      </w:r>
      <w:r w:rsidR="000C00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</w:t>
      </w:r>
      <w:r w:rsidR="00D54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 должен быть меньше данной величи</w:t>
      </w:r>
      <w:r w:rsidR="00145D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ны.</w:t>
      </w:r>
      <w:r w:rsidR="00D60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этом он </w:t>
      </w:r>
      <w:r w:rsidR="001657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должен быть сильно меньше, иначе погрешность измерения может составить значительную величину, так как изменения температуры будут малы </w:t>
      </w:r>
      <w:r w:rsidR="007D7A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D078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влияние тепловых потерь термоса мо</w:t>
      </w:r>
      <w:r w:rsidR="00643E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жет стать слишком больш</w:t>
      </w:r>
      <w:r w:rsidR="00BB45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им.</w:t>
      </w:r>
      <w:r w:rsidR="00E14D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</w:t>
      </w:r>
      <w:r w:rsidR="002803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меньшения погрешности связанной с измерением массы я выбрал в качестве груза </w:t>
      </w:r>
      <w:r w:rsidR="00D064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лабораторные гири массой 200 гр, которые свободно проходят в горловину термоса</w:t>
      </w:r>
      <w:r w:rsidR="002E3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 массе соизмеримы с массой залитой в термос воды.</w:t>
      </w:r>
      <w:r w:rsidR="00A820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гири </w:t>
      </w:r>
      <w:r w:rsidR="002E5E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лабораторного набора </w:t>
      </w:r>
      <w:proofErr w:type="gramStart"/>
      <w:r w:rsidR="002E5E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грузов</w:t>
      </w:r>
      <w:proofErr w:type="gramEnd"/>
      <w:r w:rsidR="002E5E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5F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выполненных</w:t>
      </w:r>
      <w:r w:rsidR="002E5E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ГОСТ, то </w:t>
      </w:r>
      <w:r w:rsidR="00555F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масса нам известна с высокой точностью.</w:t>
      </w:r>
      <w:r w:rsidR="00924A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 гири магнитятся к магниту, то они выполнены из </w:t>
      </w:r>
      <w:r w:rsidR="00E75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неизвестной марки стали</w:t>
      </w:r>
      <w:r w:rsidR="00D178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5316AA" w14:textId="77777777" w:rsidR="00D81D97" w:rsidRDefault="00D81D97" w:rsidP="00FA4329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89B9FF" w14:textId="19022DAB" w:rsidR="00D17863" w:rsidRPr="001507F9" w:rsidRDefault="00545ECE" w:rsidP="00545ECE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5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МЕРНОГО СТАКАНА</w:t>
      </w:r>
    </w:p>
    <w:p w14:paraId="031304C2" w14:textId="67CF9EF0" w:rsidR="00545ECE" w:rsidRPr="00545ECE" w:rsidRDefault="003C2D2C" w:rsidP="00626FD3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Мерный стакан необходим для </w:t>
      </w:r>
      <w:r w:rsidR="005C2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</w:t>
      </w:r>
      <w:r w:rsidR="00904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 </w:t>
      </w:r>
      <w:r w:rsidR="00D816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объема </w:t>
      </w:r>
      <w:proofErr w:type="gramStart"/>
      <w:r w:rsidR="00D816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теплоносителя (воды)</w:t>
      </w:r>
      <w:proofErr w:type="gramEnd"/>
      <w:r w:rsidR="00D816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которую я буду нагревать до заданной температуры и </w:t>
      </w:r>
      <w:r w:rsidR="00626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наливать в термос. Данный стакан должен с хорошей точностью позволять отмерить 500 мл </w:t>
      </w:r>
      <w:proofErr w:type="gramStart"/>
      <w:r w:rsidR="00626F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воды..</w:t>
      </w:r>
      <w:proofErr w:type="gramEnd"/>
    </w:p>
    <w:p w14:paraId="3CBC0AF4" w14:textId="77777777" w:rsidR="00D81D97" w:rsidRPr="00545ECE" w:rsidRDefault="00D81D97" w:rsidP="00626FD3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CF38E5" w14:textId="7C9A2399" w:rsidR="00D20F6E" w:rsidRDefault="00647360" w:rsidP="00647360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ВЕСОВ</w:t>
      </w:r>
    </w:p>
    <w:p w14:paraId="06EFAB0D" w14:textId="72E5680A" w:rsidR="00647360" w:rsidRPr="00647360" w:rsidRDefault="00647360" w:rsidP="007C6076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Весы необходимы для измерения массы исследуемого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F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для </w:t>
      </w:r>
      <w:r w:rsidR="001D57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контроля массы теплоносителя заливаемого в термос. Так как я выбрал в качестве исследуемого тела лабораторные гири, то </w:t>
      </w:r>
      <w:r w:rsidR="00DD6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массу нет необходимости замерять. Так же </w:t>
      </w:r>
      <w:r w:rsidR="00B3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мерный стакан позволил мне набирать заданный объем теплоносителя. Таким обра</w:t>
      </w:r>
      <w:r w:rsidR="00794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зом весы</w:t>
      </w:r>
      <w:r w:rsidR="00646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перестали быть фактически нужны, но так как я их выбрал на начальном этапе подбора апп</w:t>
      </w:r>
      <w:r w:rsidR="00121C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646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ратных средств </w:t>
      </w:r>
      <w:r w:rsidR="007C6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необходимых</w:t>
      </w:r>
      <w:r w:rsidR="00121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6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эксперимента, то я их оставил в качестве подстраховки</w:t>
      </w:r>
      <w:r w:rsidR="001215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AC70E7" w14:textId="77777777" w:rsidR="00D81D97" w:rsidRDefault="00D81D97" w:rsidP="00BA47A8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2B7149" w14:textId="357C2B47" w:rsidR="005C3CD9" w:rsidRDefault="005C3CD9" w:rsidP="005C3CD9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МИКРОПРОЦЕССОРНАЯ ПЛАТФОРМА</w:t>
      </w:r>
    </w:p>
    <w:p w14:paraId="33F981DF" w14:textId="593DCE32" w:rsidR="004D5912" w:rsidRDefault="00E80870" w:rsidP="004D5912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Центральным</w:t>
      </w:r>
      <w:r w:rsidR="00872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6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элементом </w:t>
      </w:r>
      <w:r w:rsidR="00872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моего стенда является миниатюрная микропроцессорная платформа, которая позволит мне автоматизировать процесс</w:t>
      </w:r>
      <w:r w:rsidR="00A56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726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измерения</w:t>
      </w:r>
      <w:r w:rsidR="00A56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Уже более 4-х лет я изучаю робототехнику на базе платформ</w:t>
      </w:r>
      <w:r w:rsidR="00BA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A561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61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Espruino</w:t>
      </w:r>
      <w:r w:rsidR="00EC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6" w:history="1">
        <w:r w:rsidR="00CF6E5A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https://www.espruino.com</w:t>
        </w:r>
      </w:hyperlink>
      <w:r w:rsidR="00EC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CF6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построенную на базе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32-</w:t>
      </w:r>
      <w:r w:rsidR="00584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 </w:t>
      </w:r>
      <w:r w:rsidR="002A01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битных</w:t>
      </w:r>
      <w:r w:rsidR="00584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микропроцессоров семейства </w:t>
      </w:r>
      <w:r w:rsidR="005848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ARM</w:t>
      </w:r>
      <w:r w:rsidR="00584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C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C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Сердцем</w:t>
      </w:r>
      <w:r w:rsidR="00BA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ее является </w:t>
      </w:r>
      <w:r w:rsidR="00592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«движок» </w:t>
      </w:r>
      <w:r w:rsidR="00592E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Espruino</w:t>
      </w:r>
      <w:r w:rsidR="00592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позволяющий выполнять программы</w:t>
      </w:r>
      <w:r w:rsidR="00BA47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A22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написанные на языке </w:t>
      </w:r>
      <w:r w:rsidR="005A22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="00C209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Данная платформа </w:t>
      </w:r>
      <w:r w:rsidR="00A418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r w:rsidR="0042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уменьшенной</w:t>
      </w:r>
      <w:r w:rsidR="002D41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возможностям и объему</w:t>
      </w:r>
      <w:r w:rsidR="00C209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копией «</w:t>
      </w:r>
      <w:proofErr w:type="gramStart"/>
      <w:r w:rsidR="00D6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движка»</w:t>
      </w:r>
      <w:r w:rsidR="00DC5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C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1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D61451" w:rsidRPr="00D6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proofErr w:type="gramEnd"/>
      <w:r w:rsidR="00D6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компании </w:t>
      </w:r>
      <w:r w:rsidR="00D614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="007E4B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Фактически данный «движок» является </w:t>
      </w:r>
      <w:r w:rsidR="00510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D5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младшим</w:t>
      </w:r>
      <w:r w:rsidR="00510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gramStart"/>
      <w:r w:rsidR="00510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братом</w:t>
      </w:r>
      <w:r w:rsidR="004D59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286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сервера</w:t>
      </w:r>
      <w:proofErr w:type="gramEnd"/>
      <w:r w:rsidR="002868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68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</w:t>
      </w:r>
      <w:r w:rsidR="0028686A" w:rsidRPr="00A30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868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="00A30C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A30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A967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предназначенным не для компьютеров а для </w:t>
      </w:r>
      <w:r w:rsidR="00807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небольших, малопотребляющих </w:t>
      </w:r>
      <w:r w:rsidR="00E238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микроконтроллеров. </w:t>
      </w:r>
      <w:r w:rsidR="002C0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много микропроцес</w:t>
      </w:r>
      <w:r w:rsidR="00B121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соров на которых может </w:t>
      </w:r>
      <w:proofErr w:type="gramStart"/>
      <w:r w:rsidR="00B3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выполнятся</w:t>
      </w:r>
      <w:proofErr w:type="gramEnd"/>
      <w:r w:rsidR="00B3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35A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Espruino</w:t>
      </w:r>
      <w:r w:rsidR="00B35A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517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готовые модули на которых находятся </w:t>
      </w:r>
      <w:r w:rsidR="001E6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микроконтроллер, память </w:t>
      </w:r>
      <w:r w:rsidR="001E6E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flash</w:t>
      </w:r>
      <w:r w:rsidR="001E6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E6E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ram</w:t>
      </w:r>
      <w:r w:rsidR="001E6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9A00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питание</w:t>
      </w:r>
      <w:r w:rsidR="0042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разъемы и </w:t>
      </w:r>
      <w:r w:rsidR="000D40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 нужные для реальной работы элементы</w:t>
      </w:r>
      <w:r w:rsidR="001437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Их производят </w:t>
      </w:r>
      <w:r w:rsidR="0014377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Espruino</w:t>
      </w:r>
      <w:r w:rsidR="001437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47D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российская </w:t>
      </w:r>
      <w:r w:rsidR="00BC2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</w:t>
      </w:r>
      <w:r w:rsidR="00C21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мпания </w:t>
      </w:r>
      <w:r w:rsidR="00405E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«Амперка», компании из Китая и </w:t>
      </w:r>
      <w:r w:rsidR="00694C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европы.</w:t>
      </w:r>
      <w:r w:rsidR="00BD25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97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Наличия дисплея </w:t>
      </w:r>
      <w:r w:rsidR="003D7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было обязательным требованием, так как я могу в реальном масштабе времени получать данные о происходя</w:t>
      </w:r>
      <w:r w:rsidR="006A4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щих процесса в консоль</w:t>
      </w:r>
      <w:r w:rsidR="00F126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="00F126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 другой стороны</w:t>
      </w:r>
      <w:proofErr w:type="gramEnd"/>
      <w:r w:rsidR="00F126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 дисплей удобно вывести статусную информацию </w:t>
      </w:r>
      <w:r w:rsidR="003C5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которую удобно получать в зоне проведения эксперимента не отвлекаясь на компьютер. При этом работа с дисплеем существенно увеличивает трудоемкость написания кода. В итоге я остановился на модуле </w:t>
      </w:r>
      <w:r w:rsidR="006327BF" w:rsidRPr="006327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Pixl.js</w:t>
      </w:r>
      <w:r w:rsidR="00C23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7" w:history="1">
        <w:r w:rsidR="00C23968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https://www.espruino.com/Pixl.js</w:t>
        </w:r>
      </w:hyperlink>
      <w:r w:rsidR="00C23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производства </w:t>
      </w:r>
      <w:r w:rsidR="00C239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Espruino</w:t>
      </w:r>
      <w:r w:rsidR="00C23968" w:rsidRPr="00C23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239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интегрированным </w:t>
      </w:r>
      <w:r w:rsidR="00CD6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монохромным </w:t>
      </w:r>
      <w:r w:rsidR="00071B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ЖК </w:t>
      </w:r>
      <w:r w:rsidR="00CD69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дисплеем.</w:t>
      </w:r>
      <w:r w:rsidR="00A24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данным модулем я уже не </w:t>
      </w:r>
      <w:r w:rsidR="0009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однократно</w:t>
      </w:r>
      <w:r w:rsidR="00A24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работал</w:t>
      </w:r>
      <w:r w:rsidR="00D423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знаю его особенности</w:t>
      </w:r>
      <w:r w:rsidR="000950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Одной из позитивных для моего эксперимента особенностью является </w:t>
      </w:r>
      <w:r w:rsidR="000A1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связь данного модуля не по </w:t>
      </w:r>
      <w:r w:rsidR="000A12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USB</w:t>
      </w:r>
      <w:r w:rsidR="000A126F" w:rsidRPr="000A1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1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кабелю, по радиоинтерфейсу </w:t>
      </w:r>
      <w:r w:rsidR="000A12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Bluetooth</w:t>
      </w:r>
      <w:r w:rsidR="000A1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позволяет </w:t>
      </w:r>
      <w:r w:rsidR="009B0B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отнести ноутбук на безопасное </w:t>
      </w:r>
      <w:r w:rsidR="009A3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</w:t>
      </w:r>
      <w:r w:rsidR="00031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дистанционно </w:t>
      </w:r>
      <w:r w:rsidR="00AC0D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перезаписывать программу.</w:t>
      </w:r>
      <w:r w:rsidR="004A0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был </w:t>
      </w:r>
      <w:r w:rsidR="00A67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упакован</w:t>
      </w:r>
      <w:r w:rsidR="004A09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мной в самодельный </w:t>
      </w:r>
      <w:r w:rsidR="006A1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корпус </w:t>
      </w:r>
      <w:r w:rsidR="00A67819" w:rsidRPr="00A67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Slot Box</w:t>
      </w:r>
      <w:r w:rsidR="00A67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выполненный</w:t>
      </w:r>
      <w:r w:rsidR="006A1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вспененного ПВХ ма</w:t>
      </w:r>
      <w:r w:rsidR="00513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териала. Набор для данного корпуса выпускает компания «Амперка»</w:t>
      </w:r>
      <w:r w:rsidR="00A67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8" w:history="1">
        <w:r w:rsidR="003F6505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https://amperka.ru/product/structor-slot-box</w:t>
        </w:r>
      </w:hyperlink>
      <w:r w:rsidR="00A678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FD3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AA21398" w14:textId="77777777" w:rsidR="00D81D97" w:rsidRPr="000A126F" w:rsidRDefault="00D81D97" w:rsidP="000A126F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6C8528" w14:textId="174D87A5" w:rsidR="00446185" w:rsidRDefault="000A59B6" w:rsidP="000A59B6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ДАТЧИКОВ ТЕМПЕРАТУРЫ</w:t>
      </w:r>
    </w:p>
    <w:p w14:paraId="614A9AFC" w14:textId="038F57F8" w:rsidR="00EF5CCA" w:rsidRDefault="00963EB7" w:rsidP="00D6052F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="00D410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проведения эксперимента мне понадобятся три датчика тем</w:t>
      </w:r>
      <w:r w:rsidR="00271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410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ературы, с точностью измерения не хуже 0,5 С и способные измерять температуры </w:t>
      </w:r>
      <w:r w:rsidR="001D2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диапазоне </w:t>
      </w:r>
      <w:r w:rsidR="006F2C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0…100 С</w:t>
      </w:r>
      <w:r w:rsidR="000E1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этом они должны быть </w:t>
      </w:r>
      <w:r w:rsidR="00B30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рассчитаны</w:t>
      </w:r>
      <w:r w:rsidR="000E1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погружение в жидкость, </w:t>
      </w:r>
      <w:proofErr w:type="gramStart"/>
      <w:r w:rsidR="000E1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  <w:proofErr w:type="gramEnd"/>
      <w:r w:rsidR="000E1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1B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находится в герметичном корпусе. Под такие требования хорошо подходит </w:t>
      </w:r>
      <w:r w:rsidR="00145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из мои</w:t>
      </w:r>
      <w:r w:rsidR="00FC1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 любимых датчиков температуры </w:t>
      </w:r>
      <w:r w:rsidR="00FC14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DS</w:t>
      </w:r>
      <w:r w:rsidR="00FC14A8" w:rsidRPr="00FC1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="00FC14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FC14A8" w:rsidRPr="00FC1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306E1" w:rsidRPr="00B30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</w:t>
      </w:r>
      <w:r w:rsidR="00B30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производства </w:t>
      </w:r>
      <w:r w:rsidR="00B306E1" w:rsidRPr="00B30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Dallas Semiconductor</w:t>
      </w:r>
      <w:r w:rsidR="00F153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Мне понадобятся вариант датчиков изготавливаемые</w:t>
      </w:r>
      <w:r w:rsidR="00FC1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1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герметичном корпусе</w:t>
      </w:r>
      <w:r w:rsidR="00B26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9" w:history="1">
        <w:r w:rsidR="00EF5CCA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https://amperka.ru/product/sealed-temperature-sensor-ds18b20</w:t>
        </w:r>
      </w:hyperlink>
      <w:r w:rsidR="00B26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EF5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475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датчик </w:t>
      </w:r>
      <w:r w:rsidR="00615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представляет собой микропроцессорный, настраиваемы измеритель температуры с регулируемой разрядностью измерения температуры от 9 до 12 бит что дает разрешающую способность </w:t>
      </w:r>
      <w:r w:rsidR="00615FE3" w:rsidRPr="00615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~</w:t>
      </w:r>
      <w:r w:rsidR="00615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0,05 </w:t>
      </w:r>
      <w:r w:rsidR="00BF24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9B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Погрешность на границах диапазона измерения</w:t>
      </w:r>
      <w:r w:rsidR="00A8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-50….+125С не превышает </w:t>
      </w:r>
      <w:r w:rsidR="007F5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0,5С.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Датчик</w:t>
      </w:r>
      <w:r w:rsidR="00B258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работает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="00B258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5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цифровой шине </w:t>
      </w:r>
      <w:r w:rsidR="000A53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OneWire</w:t>
      </w:r>
      <w:r w:rsidR="000A53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позволяет экономно использовать </w:t>
      </w:r>
      <w:r w:rsidR="00DD0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аппаратные ресурсы</w:t>
      </w:r>
      <w:r w:rsidR="00B258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B35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микроконтроллера.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gramStart"/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конце </w:t>
      </w:r>
      <w:r w:rsidR="00F54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</w:t>
      </w:r>
      <w:proofErr w:type="gramEnd"/>
      <w:r w:rsidR="00F54C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опишу почему мне понадобилось сразу три датчика температуры.</w:t>
      </w:r>
    </w:p>
    <w:p w14:paraId="7B25DA32" w14:textId="77777777" w:rsidR="00EF5CCA" w:rsidRPr="00EF5CCA" w:rsidRDefault="00EF5CCA" w:rsidP="00EF5CCA">
      <w:p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71FB0F" w14:textId="20748145" w:rsidR="00D20F6E" w:rsidRDefault="00B243FE" w:rsidP="003B5930">
      <w:pPr>
        <w:pStyle w:val="a3"/>
        <w:numPr>
          <w:ilvl w:val="0"/>
          <w:numId w:val="5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ПРОВЕДЕНИЕ </w:t>
      </w:r>
      <w:r w:rsidR="00427F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ПЕРВОЙ ФАЗЫ ЭКСПЕРИМЕНТА</w:t>
      </w:r>
    </w:p>
    <w:p w14:paraId="3C9C3288" w14:textId="6C89370D" w:rsidR="003B5930" w:rsidRDefault="00865734" w:rsidP="003B5930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Сборка стенда и проведения </w:t>
      </w:r>
      <w:r w:rsidR="00927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итогового эксперимента </w:t>
      </w:r>
      <w:r w:rsidR="004A3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было разбито мной на два </w:t>
      </w:r>
      <w:r w:rsidR="00BA78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этапа. На первом этапе мне </w:t>
      </w:r>
      <w:r w:rsidR="00F14F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было необходимо опреде</w:t>
      </w:r>
      <w:r w:rsidR="008A6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лить те</w:t>
      </w:r>
      <w:r w:rsidR="00726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пловые потери </w:t>
      </w:r>
      <w:r w:rsidR="00034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выбранных мной термосов</w:t>
      </w:r>
      <w:r w:rsidR="00D2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величину </w:t>
      </w:r>
      <w:r w:rsidR="00D21D10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dT</w:t>
      </w:r>
      <w:r w:rsidR="00D21D10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="00D21D10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dt</w:t>
      </w:r>
      <w:r w:rsidR="00D21D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r w:rsidR="00E8043D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dT</w:t>
      </w:r>
      <w:r w:rsidR="00E8043D" w:rsidRPr="00E80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80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изменение температуры за заданное время </w:t>
      </w:r>
      <w:r w:rsidR="00E804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r w:rsidR="00E80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="00E80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  <w:proofErr w:type="gramEnd"/>
      <w:r w:rsidR="00E80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скорость изменения температуры.</w:t>
      </w:r>
      <w:r w:rsidR="00034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чего мне это понадобилось</w:t>
      </w:r>
      <w:r w:rsidR="00DD36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343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F7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Когда я </w:t>
      </w:r>
      <w:proofErr w:type="gramStart"/>
      <w:r w:rsidR="000F7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решал</w:t>
      </w:r>
      <w:proofErr w:type="gramEnd"/>
      <w:r w:rsidR="000F7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я буду определять </w:t>
      </w:r>
      <w:r w:rsidR="00D30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термодинамическая </w:t>
      </w:r>
      <w:r w:rsidR="00077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состоящая из термоса, теплоносителя, исследуемого тела (гиря</w:t>
      </w:r>
      <w:r w:rsidR="00625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B170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их </w:t>
      </w:r>
      <w:r w:rsidR="002B7B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объединения </w:t>
      </w:r>
      <w:r w:rsidR="00BC4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пришла в равновесие мне нужен был критерий. Если бы система была бы идеальной, то </w:t>
      </w:r>
      <w:r w:rsidR="00196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выравнивания </w:t>
      </w:r>
      <w:r w:rsidR="00CC1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величина </w:t>
      </w:r>
      <w:r w:rsidR="00CC11AD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dT</w:t>
      </w:r>
      <w:r w:rsidR="00C741EB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="00C741EB" w:rsidRPr="00475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dt</w:t>
      </w:r>
      <w:r w:rsidR="00EB41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стала бы равна </w:t>
      </w:r>
      <w:r w:rsidR="00E9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0</w:t>
      </w:r>
      <w:r w:rsidR="00F5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хоть это и произошло бы</w:t>
      </w:r>
      <w:r w:rsidR="00475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5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строго говоря через бесконечно большое время. Но в моем случае используются бытовые термосы и мне необходимо учитывать потери</w:t>
      </w:r>
      <w:r w:rsidR="004D45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506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D45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неизбежно происходят через их стенки. И поэтому сравнивать мне необходимо именно с этой</w:t>
      </w:r>
      <w:r w:rsidR="00E85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 начальном этапе, мне не известной величиной. Так же я решил найти эту величину </w:t>
      </w:r>
      <w:proofErr w:type="gramStart"/>
      <w:r w:rsidR="00B33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</w:t>
      </w:r>
      <w:r w:rsidR="00245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33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</w:t>
      </w:r>
      <w:proofErr w:type="gramEnd"/>
      <w:r w:rsidR="00B330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иметь возможность компенсировать </w:t>
      </w:r>
      <w:r w:rsidR="00245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погрешность </w:t>
      </w:r>
      <w:r w:rsidR="00AA2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связанной с </w:t>
      </w:r>
      <w:r w:rsidR="00DD3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падением температуры из з</w:t>
      </w:r>
      <w:r w:rsidR="00271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DD39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остывания термосов и для того что бы </w:t>
      </w:r>
      <w:r w:rsidR="00475F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убедится что термоса исправные и имеют относительно небольшие потери на интервале измерения.</w:t>
      </w:r>
    </w:p>
    <w:p w14:paraId="11120E41" w14:textId="331D380E" w:rsidR="001B354F" w:rsidRDefault="001B354F" w:rsidP="004D452A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</w:t>
      </w:r>
      <w:r w:rsidR="0082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D6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первой фазе эксперимента мне понадобилось разработать программное обеспечение</w:t>
      </w:r>
      <w:r w:rsidR="003663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D6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03A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которое по моей команде </w:t>
      </w:r>
      <w:r w:rsidR="005C4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начало бы фиксировать температуру в термосе</w:t>
      </w:r>
      <w:r w:rsidR="00E338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C4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который залито </w:t>
      </w:r>
      <w:r w:rsidR="000973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500 мл воды, при температуре </w:t>
      </w:r>
      <w:r w:rsidR="002D15E8" w:rsidRPr="002D1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~70</w:t>
      </w:r>
      <w:r w:rsidR="002D15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2D1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 </w:t>
      </w:r>
      <w:r w:rsidR="00AC5D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начало бы фиксировать </w:t>
      </w:r>
      <w:r w:rsidR="009E0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показания термодатчика </w:t>
      </w:r>
      <w:r w:rsidR="001316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="0013168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</w:t>
      </w:r>
      <w:r w:rsidR="0013168B" w:rsidRPr="001316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316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карту</w:t>
      </w:r>
      <w:r w:rsidR="00E338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316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подключенную к микропроцессорн</w:t>
      </w:r>
      <w:r w:rsidR="00B93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ому модулю. На карте заранее был подготовлен файл </w:t>
      </w:r>
      <w:r w:rsidR="00B939C8" w:rsidRPr="003663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data</w:t>
      </w:r>
      <w:r w:rsidR="00B939C8" w:rsidRPr="003663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B939C8" w:rsidRPr="003663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csv</w:t>
      </w:r>
      <w:r w:rsidR="00B93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тем</w:t>
      </w:r>
      <w:r w:rsidR="00CF6E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93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чтобы записывать в него </w:t>
      </w:r>
      <w:r w:rsidR="00152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порядковый номер замера</w:t>
      </w:r>
      <w:r w:rsidR="00B87E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="00B87E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proofErr w:type="gramEnd"/>
      <w:r w:rsidR="00B87E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B33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произошел замер и показания термодатчика.</w:t>
      </w:r>
      <w:r w:rsidR="00156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47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</w:t>
      </w:r>
      <w:r w:rsidR="00900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окончания </w:t>
      </w:r>
      <w:r w:rsidR="009440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замера </w:t>
      </w:r>
      <w:r w:rsidR="00F84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должен подать сигнал 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прекращении измерении. Немного о том</w:t>
      </w:r>
      <w:r w:rsidR="007F5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E3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выбиралась температура </w:t>
      </w:r>
      <w:r w:rsidR="003847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теплоносителя и на первой фазе</w:t>
      </w:r>
      <w:r w:rsidR="00BB41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3847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 второй. Я исходил </w:t>
      </w:r>
      <w:r w:rsidR="009C2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следующих соображений – при высокой температуре </w:t>
      </w:r>
      <w:r w:rsidR="00CF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теплоносителя</w:t>
      </w:r>
      <w:r w:rsidR="00100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(воды) я </w:t>
      </w:r>
      <w:r w:rsidR="00100F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прибли</w:t>
      </w:r>
      <w:r w:rsidR="00DE1F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жусь к границе </w:t>
      </w:r>
      <w:proofErr w:type="gramStart"/>
      <w:r w:rsidR="00DE1F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измерения </w:t>
      </w:r>
      <w:r w:rsidR="00F50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F7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FF77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+125С) </w:t>
      </w:r>
      <w:r w:rsidR="00F502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выбранного мной термодатчика</w:t>
      </w:r>
      <w:r w:rsidR="00CF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привело бы к увеличению погрешности измерения. Также при высокой температуре вода интенсивно парит, что приводит </w:t>
      </w:r>
      <w:r w:rsidR="006B60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быстрым </w:t>
      </w:r>
      <w:r w:rsidR="00B037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изменениям </w:t>
      </w:r>
      <w:r w:rsidR="00D609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температуры при открывании термосов, внесения в них грузов</w:t>
      </w:r>
      <w:r w:rsidR="00A17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gramStart"/>
      <w:r w:rsidR="00A17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т.д.</w:t>
      </w:r>
      <w:proofErr w:type="gramEnd"/>
      <w:r w:rsidR="00A17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Мне не хотелось бы получить </w:t>
      </w:r>
      <w:r w:rsidR="00190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дополнительные погрешности и поэтому по совету кураторов я </w:t>
      </w:r>
      <w:r w:rsidR="00271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выбрал</w:t>
      </w:r>
      <w:r w:rsidR="00190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температуру теплоносителя в р-не </w:t>
      </w:r>
      <w:r w:rsidR="0043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70 С.</w:t>
      </w:r>
      <w:r w:rsidR="00467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1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Несколько слов как </w:t>
      </w:r>
      <w:r w:rsidR="00BC0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="00277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выдерживал температуру теплоносителя</w:t>
      </w:r>
      <w:r w:rsidR="00104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данном уровне. Для этого я применил для подготовки воды «цифровой» чайник</w:t>
      </w:r>
      <w:r w:rsidR="00A27993" w:rsidRPr="00A279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Viomi Smart Kettle Bluetooth</w:t>
      </w:r>
      <w:r w:rsidR="00CE035B" w:rsidRPr="00CE0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10" w:history="1"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shop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catalog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smart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devices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viomi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smart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kettle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bluetooth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CE035B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white</w:t>
        </w:r>
      </w:hyperlink>
      <w:r w:rsidR="00CE035B" w:rsidRPr="00CE0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04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</w:t>
      </w:r>
      <w:r w:rsidR="00863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встроенный датчик и режим удержания температуры </w:t>
      </w:r>
      <w:r w:rsidR="00CE0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возле </w:t>
      </w:r>
      <w:r w:rsidR="00863F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заданной </w:t>
      </w:r>
      <w:r w:rsidR="00CE03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температуры. </w:t>
      </w:r>
      <w:r w:rsidR="00076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Такой прием также позволил мне повысить повторяемость </w:t>
      </w:r>
      <w:r w:rsidR="00992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условий</w:t>
      </w:r>
      <w:r w:rsidR="00076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эксперимента в целом, что как я считаю положительно сказалось на </w:t>
      </w:r>
      <w:r w:rsidR="009925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точности измерений.</w:t>
      </w:r>
    </w:p>
    <w:p w14:paraId="78B237AB" w14:textId="33112E68" w:rsidR="004D452A" w:rsidRDefault="00CF6EAE" w:rsidP="004D452A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проведения </w:t>
      </w:r>
      <w:r w:rsidR="00857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первой фазы эксперимента мной были собраны данные для определения </w:t>
      </w:r>
      <w:r w:rsidR="007302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величины </w:t>
      </w:r>
      <w:r w:rsidR="007302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4B52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="004B52D7" w:rsidRPr="004B5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4B52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r w:rsidR="004B52D7" w:rsidRPr="004B5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B5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обеих чайников. Эксперимент пришлось </w:t>
      </w:r>
      <w:r w:rsidR="005C1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повторить пять раз так как на начальном этапе я не </w:t>
      </w:r>
      <w:r w:rsidR="00101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имел представление с какой скоростью будет происходить падение температуры. В первых экспериментах я выбрал </w:t>
      </w:r>
      <w:r w:rsidR="008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интервал измерения 10</w:t>
      </w:r>
      <w:r w:rsidR="004B5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сек. При таком темпе датчик был не способен отличить </w:t>
      </w:r>
      <w:r w:rsidR="00320C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значения измерений. Пришлось несколько </w:t>
      </w:r>
      <w:r w:rsidR="00D71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 переписать </w:t>
      </w:r>
      <w:r w:rsidR="00F017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программу. В силу особенности датчика мне пришлось подобрать темп измерения датчиком, и интервал записи усредненного значения на </w:t>
      </w:r>
      <w:r w:rsidR="00F017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</w:t>
      </w:r>
      <w:r w:rsidR="00F017C6" w:rsidRPr="00F017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017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карту</w:t>
      </w:r>
      <w:r w:rsidR="008A0E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итоге были подобраны следующие величины, темп измерения 30 сек, темп записи на </w:t>
      </w:r>
      <w:r w:rsidR="008A0E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</w:t>
      </w:r>
      <w:r w:rsidR="008A0E1B" w:rsidRPr="008A0E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A0E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карту</w:t>
      </w:r>
      <w:r w:rsidR="008A0E1B" w:rsidRPr="008A0E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A5BB1" w:rsidRPr="00FA5B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300 </w:t>
      </w:r>
      <w:r w:rsidR="00FA5B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сек (5 мин) и длительность наблюдения </w:t>
      </w:r>
      <w:r w:rsidR="00E006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7 200 сек (2 часа).</w:t>
      </w:r>
    </w:p>
    <w:p w14:paraId="47630B0E" w14:textId="2923485E" w:rsidR="00044E75" w:rsidRDefault="00044E75" w:rsidP="00D14763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завершения измерений данные были переброшены в </w:t>
      </w:r>
      <w:r w:rsidR="00DA5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</w:t>
      </w:r>
      <w:r w:rsidR="00824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путем импорта значений в программу </w:t>
      </w:r>
      <w:r w:rsidR="008245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="00824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Я уже проделы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вал такое ранее и </w:t>
      </w:r>
      <w:r w:rsidR="00887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знал,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для удобства импорта в 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было сохранять данные </w:t>
      </w:r>
      <w:r w:rsidR="00887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микропроцессорном модуле </w:t>
      </w:r>
      <w:r w:rsidR="00FA1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="00FA16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</w:t>
      </w:r>
      <w:r w:rsidR="00FA16C9" w:rsidRPr="00FA1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карте в формате </w:t>
      </w:r>
      <w:r w:rsidR="008C0CEA" w:rsidRPr="00AE2E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csv</w:t>
      </w:r>
      <w:r w:rsidR="008C0C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C603C" w:rsidRPr="00EC6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hyperlink r:id="rId11" w:history="1">
        <w:r w:rsidR="00AE2EA4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https://ru.wikipedia.org/wiki/CSV</w:t>
        </w:r>
      </w:hyperlink>
      <w:r w:rsidR="00DC224B" w:rsidRPr="00DC22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FA1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21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A1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в таком файле разделяются символом </w:t>
      </w:r>
      <w:r w:rsidR="00035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A1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точка с </w:t>
      </w:r>
      <w:r w:rsidR="00035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запятой»</w:t>
      </w:r>
      <w:r w:rsidR="003D75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обработки данных в </w:t>
      </w:r>
      <w:r w:rsidR="003D75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="003D7566" w:rsidRPr="00F077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D75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подготовил файл </w:t>
      </w:r>
      <w:r w:rsidR="00F0771F" w:rsidRPr="00431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result</w:t>
      </w:r>
      <w:r w:rsidR="00F0771F" w:rsidRPr="00431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F0771F" w:rsidRPr="00431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x</w:t>
      </w:r>
      <w:r w:rsidR="001F167A" w:rsidRPr="004316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lsx</w:t>
      </w:r>
      <w:r w:rsidR="007C0424" w:rsidRPr="007C04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12" w:history="1">
        <w:r w:rsidR="004316E3" w:rsidRPr="00CE72D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https://github.com/konstantin-ki/Physics-heat-capacity/blob/main/res/data/result.xlsx</w:t>
        </w:r>
      </w:hyperlink>
      <w:r w:rsidR="004316E3" w:rsidRPr="004316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E22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 вкладках </w:t>
      </w:r>
      <w:r w:rsidR="00DE1AC2" w:rsidRPr="00D14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termos_1</w:t>
      </w:r>
      <w:r w:rsidR="00DE1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DE1AC2" w:rsidRPr="00D14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termos_2</w:t>
      </w:r>
      <w:r w:rsidR="00DE1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произведен</w:t>
      </w:r>
      <w:r w:rsidR="00D14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расчет </w:t>
      </w:r>
      <w:r w:rsidR="00D147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r w:rsidR="00D14763" w:rsidRPr="00D14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D147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dt</w:t>
      </w:r>
      <w:r w:rsidR="00D14763" w:rsidRPr="00D14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147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термоса 1 и 2.</w:t>
      </w:r>
    </w:p>
    <w:p w14:paraId="5E7C5C18" w14:textId="3D2A6044" w:rsidR="005B3579" w:rsidRPr="00594040" w:rsidRDefault="005B3579" w:rsidP="004636C5">
      <w:pPr>
        <w:keepNext/>
        <w:shd w:val="clear" w:color="auto" w:fill="FFFFFF"/>
        <w:spacing w:after="0" w:line="288" w:lineRule="auto"/>
        <w:ind w:firstLine="360"/>
      </w:pPr>
      <w:r>
        <w:rPr>
          <w:noProof/>
        </w:rPr>
        <w:lastRenderedPageBreak/>
        <w:drawing>
          <wp:inline distT="0" distB="0" distL="0" distR="0" wp14:anchorId="7CFBA852" wp14:editId="12B9ACEC">
            <wp:extent cx="5322729" cy="335280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370" cy="33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6C5">
        <w:rPr>
          <w:color w:val="000000" w:themeColor="text1"/>
        </w:rPr>
        <w:br/>
      </w:r>
      <w:r w:rsidR="00594040">
        <w:rPr>
          <w:color w:val="000000" w:themeColor="text1"/>
        </w:rPr>
        <w:t>Рисун</w:t>
      </w:r>
      <w:r w:rsidR="00695FAC">
        <w:rPr>
          <w:color w:val="000000" w:themeColor="text1"/>
        </w:rPr>
        <w:t>ок</w:t>
      </w:r>
      <w:r w:rsidR="004636C5">
        <w:rPr>
          <w:color w:val="000000" w:themeColor="text1"/>
        </w:rPr>
        <w:t xml:space="preserve"> </w:t>
      </w:r>
      <w:r w:rsidR="00695FAC">
        <w:rPr>
          <w:color w:val="000000" w:themeColor="text1"/>
        </w:rPr>
        <w:t>1 – тепловые</w:t>
      </w:r>
      <w:r w:rsidR="005C0223">
        <w:rPr>
          <w:color w:val="000000" w:themeColor="text1"/>
        </w:rPr>
        <w:t xml:space="preserve"> </w:t>
      </w:r>
      <w:r w:rsidR="00695FAC">
        <w:rPr>
          <w:color w:val="000000" w:themeColor="text1"/>
        </w:rPr>
        <w:t>потери первого термоса</w:t>
      </w:r>
      <w:r w:rsidR="004636C5">
        <w:rPr>
          <w:color w:val="000000" w:themeColor="text1"/>
        </w:rPr>
        <w:br/>
      </w:r>
    </w:p>
    <w:p w14:paraId="7CF01665" w14:textId="77777777" w:rsidR="005C0223" w:rsidRDefault="00EF61BC" w:rsidP="005C0223">
      <w:pPr>
        <w:keepNext/>
        <w:shd w:val="clear" w:color="auto" w:fill="FFFFFF"/>
        <w:spacing w:after="0" w:line="288" w:lineRule="auto"/>
        <w:ind w:firstLine="360"/>
        <w:jc w:val="lowKashida"/>
      </w:pPr>
      <w:r>
        <w:rPr>
          <w:noProof/>
        </w:rPr>
        <w:drawing>
          <wp:inline distT="0" distB="0" distL="0" distR="0" wp14:anchorId="5D99160F" wp14:editId="2ED02815">
            <wp:extent cx="5334000" cy="4794956"/>
            <wp:effectExtent l="0" t="0" r="0" b="571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934" cy="48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8CA2" w14:textId="651897FB" w:rsidR="004D452A" w:rsidRPr="005C0223" w:rsidRDefault="005C0223" w:rsidP="005C0223">
      <w:pPr>
        <w:pStyle w:val="ac"/>
        <w:jc w:val="lowKashida"/>
        <w:rPr>
          <w:rFonts w:eastAsia="Times New Roman" w:cstheme="minorHAnsi"/>
          <w:i w:val="0"/>
          <w:iCs w:val="0"/>
          <w:color w:val="000000"/>
          <w:sz w:val="22"/>
          <w:szCs w:val="22"/>
          <w:lang w:eastAsia="ru-RU"/>
        </w:rPr>
      </w:pPr>
      <w:r w:rsidRPr="005C0223">
        <w:rPr>
          <w:rFonts w:eastAsia="Times New Roman" w:cstheme="minorHAnsi"/>
          <w:i w:val="0"/>
          <w:iCs w:val="0"/>
          <w:color w:val="000000"/>
          <w:sz w:val="22"/>
          <w:szCs w:val="22"/>
          <w:lang w:eastAsia="ru-RU"/>
        </w:rPr>
        <w:t>Рисунок 2 – тепловые потери второго термоса</w:t>
      </w:r>
    </w:p>
    <w:p w14:paraId="6C20C0A0" w14:textId="77D2CF0A" w:rsidR="004D452A" w:rsidRDefault="00491483" w:rsidP="004D452A">
      <w:pPr>
        <w:shd w:val="clear" w:color="auto" w:fill="FFFFFF"/>
        <w:spacing w:after="0" w:line="288" w:lineRule="auto"/>
        <w:ind w:firstLine="360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Из представленных </w:t>
      </w:r>
      <w:r w:rsidR="00A57C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 видны величины потерь:</w:t>
      </w:r>
    </w:p>
    <w:p w14:paraId="3E1B737E" w14:textId="3748CAA7" w:rsidR="00A57C4D" w:rsidRDefault="00454379" w:rsidP="00A57C4D">
      <w:pPr>
        <w:pStyle w:val="a3"/>
        <w:numPr>
          <w:ilvl w:val="0"/>
          <w:numId w:val="6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0,00089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="00FB4A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/сек;</w:t>
      </w:r>
    </w:p>
    <w:p w14:paraId="73DE1636" w14:textId="3B82776C" w:rsidR="00FB4AE6" w:rsidRPr="00A57C4D" w:rsidRDefault="00FB4AE6" w:rsidP="00A57C4D">
      <w:pPr>
        <w:pStyle w:val="a3"/>
        <w:numPr>
          <w:ilvl w:val="0"/>
          <w:numId w:val="6"/>
        </w:numPr>
        <w:shd w:val="clear" w:color="auto" w:fill="FFFFFF"/>
        <w:spacing w:after="0" w:line="288" w:lineRule="auto"/>
        <w:jc w:val="lowKashida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0,00046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С/сек;</w:t>
      </w:r>
    </w:p>
    <w:p w14:paraId="094215B8" w14:textId="2ED71768" w:rsidR="00DB6630" w:rsidRPr="00533182" w:rsidRDefault="00FB4AE6" w:rsidP="00533182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Именно на эти величины я буду опираться </w:t>
      </w:r>
      <w:r w:rsidR="00B866E7">
        <w:rPr>
          <w:color w:val="333333"/>
          <w:sz w:val="28"/>
          <w:szCs w:val="28"/>
        </w:rPr>
        <w:t>при определении момента установления равновесия при второй фазе эксперимента.</w:t>
      </w:r>
    </w:p>
    <w:p w14:paraId="094215B9" w14:textId="77777777" w:rsidR="0085268C" w:rsidRPr="00533182" w:rsidRDefault="0085268C" w:rsidP="00533182">
      <w:pPr>
        <w:pStyle w:val="a5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A" w14:textId="77777777" w:rsidR="0085268C" w:rsidRDefault="0085268C" w:rsidP="00405012">
      <w:pPr>
        <w:pStyle w:val="a5"/>
        <w:shd w:val="clear" w:color="auto" w:fill="FFFFFF"/>
        <w:spacing w:before="0" w:beforeAutospacing="0" w:after="0" w:afterAutospacing="0" w:line="288" w:lineRule="auto"/>
        <w:rPr>
          <w:color w:val="333333"/>
          <w:sz w:val="28"/>
          <w:szCs w:val="28"/>
        </w:rPr>
      </w:pPr>
    </w:p>
    <w:p w14:paraId="094215BB" w14:textId="28F08C9C" w:rsidR="0085268C" w:rsidRPr="0085268C" w:rsidRDefault="00191E2D" w:rsidP="0085268C">
      <w:pPr>
        <w:pStyle w:val="a5"/>
        <w:shd w:val="clear" w:color="auto" w:fill="FFFFFF"/>
        <w:spacing w:before="0" w:beforeAutospacing="0" w:after="0" w:afterAutospacing="0" w:line="288" w:lineRule="auto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4</w:t>
      </w:r>
      <w:r w:rsidR="0085268C">
        <w:rPr>
          <w:b/>
          <w:color w:val="333333"/>
          <w:sz w:val="28"/>
          <w:szCs w:val="28"/>
        </w:rPr>
        <w:t>.</w:t>
      </w:r>
      <w:r w:rsidR="00311A07">
        <w:rPr>
          <w:b/>
          <w:color w:val="333333"/>
          <w:sz w:val="28"/>
          <w:szCs w:val="28"/>
        </w:rPr>
        <w:t xml:space="preserve"> </w:t>
      </w:r>
      <w:r w:rsidR="0085268C">
        <w:rPr>
          <w:b/>
          <w:color w:val="333333"/>
          <w:sz w:val="28"/>
          <w:szCs w:val="28"/>
        </w:rPr>
        <w:t>ЗАКЛЮЧЕНИЕ</w:t>
      </w:r>
    </w:p>
    <w:p w14:paraId="094215BC" w14:textId="77777777" w:rsidR="00405012" w:rsidRPr="00405012" w:rsidRDefault="009243A3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</w:t>
      </w:r>
      <w:r w:rsidR="00405012" w:rsidRPr="00405012">
        <w:rPr>
          <w:color w:val="333333"/>
          <w:sz w:val="28"/>
          <w:szCs w:val="28"/>
        </w:rPr>
        <w:t>Важным становится проектирование теплозащиты жилых зданий, больниц, детских садов, в которых нужно поддерживать постоянной температуру в т</w:t>
      </w:r>
      <w:r w:rsidR="00B175B1">
        <w:rPr>
          <w:color w:val="333333"/>
          <w:sz w:val="28"/>
          <w:szCs w:val="28"/>
        </w:rPr>
        <w:t>еплый и холодный периоды года.</w:t>
      </w:r>
    </w:p>
    <w:p w14:paraId="094215BD" w14:textId="5BABD5D6" w:rsidR="00405012" w:rsidRDefault="009243A3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            </w:t>
      </w:r>
      <w:r w:rsidR="00405012" w:rsidRPr="00405012">
        <w:rPr>
          <w:color w:val="333333"/>
          <w:sz w:val="28"/>
          <w:szCs w:val="28"/>
        </w:rPr>
        <w:t xml:space="preserve">Применение материалов, которые обладают </w:t>
      </w:r>
      <w:r w:rsidR="00687EA6" w:rsidRPr="00405012">
        <w:rPr>
          <w:color w:val="333333"/>
          <w:sz w:val="28"/>
          <w:szCs w:val="28"/>
        </w:rPr>
        <w:t>малой теплопроводностью,</w:t>
      </w:r>
      <w:r w:rsidR="00405012" w:rsidRPr="00405012">
        <w:rPr>
          <w:color w:val="333333"/>
          <w:sz w:val="28"/>
          <w:szCs w:val="28"/>
        </w:rPr>
        <w:t xml:space="preserve"> позволяет снизить теплопотери. Но теплопроводность веществ касается не только зданий, но и непосредственно человека, материала его одежды, учитывается в сельском хозяйстве, чтобы сохранить от вымерзания посевы. В быту также невозможно не учитывать теплопроводность различных веществ.</w:t>
      </w:r>
      <w:r w:rsidR="00146794">
        <w:rPr>
          <w:color w:val="333333"/>
          <w:sz w:val="28"/>
          <w:szCs w:val="28"/>
        </w:rPr>
        <w:t xml:space="preserve">  </w:t>
      </w:r>
    </w:p>
    <w:p w14:paraId="094215BE" w14:textId="77777777" w:rsidR="00146794" w:rsidRPr="00146794" w:rsidRDefault="00146794" w:rsidP="00B175B1">
      <w:pPr>
        <w:pStyle w:val="a5"/>
        <w:shd w:val="clear" w:color="auto" w:fill="FFFFFF"/>
        <w:spacing w:before="0" w:beforeAutospacing="0" w:after="0" w:afterAutospacing="0" w:line="288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               </w:t>
      </w:r>
      <w:r w:rsidRPr="00146794">
        <w:rPr>
          <w:color w:val="333333"/>
          <w:sz w:val="28"/>
          <w:szCs w:val="28"/>
          <w:shd w:val="clear" w:color="auto" w:fill="FFFFFF"/>
        </w:rPr>
        <w:t>Анализируя полученные результаты, видим, что они имеют ряд погрешностей. </w:t>
      </w:r>
    </w:p>
    <w:p w14:paraId="094215BF" w14:textId="77777777" w:rsidR="002F0EB1" w:rsidRPr="002F0EB1" w:rsidRDefault="002F0EB1" w:rsidP="002F0EB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0EB1" w:rsidRPr="002F0EB1" w:rsidSect="00684FF7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76F"/>
    <w:multiLevelType w:val="hybridMultilevel"/>
    <w:tmpl w:val="3B940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60AB4"/>
    <w:multiLevelType w:val="hybridMultilevel"/>
    <w:tmpl w:val="6C6AB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344EA"/>
    <w:multiLevelType w:val="hybridMultilevel"/>
    <w:tmpl w:val="333C0198"/>
    <w:lvl w:ilvl="0" w:tplc="D850E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14737F"/>
    <w:multiLevelType w:val="hybridMultilevel"/>
    <w:tmpl w:val="A3906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B2C8C"/>
    <w:multiLevelType w:val="hybridMultilevel"/>
    <w:tmpl w:val="DB54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E6672"/>
    <w:multiLevelType w:val="hybridMultilevel"/>
    <w:tmpl w:val="057A68F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9402">
    <w:abstractNumId w:val="1"/>
  </w:num>
  <w:num w:numId="2" w16cid:durableId="1269583863">
    <w:abstractNumId w:val="2"/>
  </w:num>
  <w:num w:numId="3" w16cid:durableId="83385800">
    <w:abstractNumId w:val="0"/>
  </w:num>
  <w:num w:numId="4" w16cid:durableId="20205506">
    <w:abstractNumId w:val="5"/>
  </w:num>
  <w:num w:numId="5" w16cid:durableId="558053781">
    <w:abstractNumId w:val="4"/>
  </w:num>
  <w:num w:numId="6" w16cid:durableId="794063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F9"/>
    <w:rsid w:val="0000572E"/>
    <w:rsid w:val="000057A2"/>
    <w:rsid w:val="00014213"/>
    <w:rsid w:val="00015BA4"/>
    <w:rsid w:val="0001645B"/>
    <w:rsid w:val="00016695"/>
    <w:rsid w:val="00026A59"/>
    <w:rsid w:val="00027F68"/>
    <w:rsid w:val="00030B3F"/>
    <w:rsid w:val="0003127A"/>
    <w:rsid w:val="00031AF1"/>
    <w:rsid w:val="00032998"/>
    <w:rsid w:val="000343A1"/>
    <w:rsid w:val="00035590"/>
    <w:rsid w:val="00035610"/>
    <w:rsid w:val="0004122A"/>
    <w:rsid w:val="000423C0"/>
    <w:rsid w:val="00042E08"/>
    <w:rsid w:val="00044E75"/>
    <w:rsid w:val="00054132"/>
    <w:rsid w:val="00061166"/>
    <w:rsid w:val="00064315"/>
    <w:rsid w:val="000664E8"/>
    <w:rsid w:val="00071B75"/>
    <w:rsid w:val="000731AA"/>
    <w:rsid w:val="00076765"/>
    <w:rsid w:val="00077DC3"/>
    <w:rsid w:val="00082258"/>
    <w:rsid w:val="00083F17"/>
    <w:rsid w:val="000844F6"/>
    <w:rsid w:val="00085DFA"/>
    <w:rsid w:val="00090990"/>
    <w:rsid w:val="0009502A"/>
    <w:rsid w:val="000973F5"/>
    <w:rsid w:val="000A0BAA"/>
    <w:rsid w:val="000A0BE6"/>
    <w:rsid w:val="000A126F"/>
    <w:rsid w:val="000A53C6"/>
    <w:rsid w:val="000A59B6"/>
    <w:rsid w:val="000C00C7"/>
    <w:rsid w:val="000C1CD6"/>
    <w:rsid w:val="000C2D0E"/>
    <w:rsid w:val="000D15A5"/>
    <w:rsid w:val="000D299E"/>
    <w:rsid w:val="000D3BDA"/>
    <w:rsid w:val="000D4041"/>
    <w:rsid w:val="000D7DF4"/>
    <w:rsid w:val="000E099F"/>
    <w:rsid w:val="000E1F7C"/>
    <w:rsid w:val="000E2593"/>
    <w:rsid w:val="000E2E22"/>
    <w:rsid w:val="000E3475"/>
    <w:rsid w:val="000F3C38"/>
    <w:rsid w:val="000F768C"/>
    <w:rsid w:val="000F77AE"/>
    <w:rsid w:val="00100942"/>
    <w:rsid w:val="00100FC4"/>
    <w:rsid w:val="00101C41"/>
    <w:rsid w:val="0010433D"/>
    <w:rsid w:val="00104E48"/>
    <w:rsid w:val="00106863"/>
    <w:rsid w:val="00115E0D"/>
    <w:rsid w:val="0012002D"/>
    <w:rsid w:val="00121551"/>
    <w:rsid w:val="00121CCF"/>
    <w:rsid w:val="00122F9D"/>
    <w:rsid w:val="00126220"/>
    <w:rsid w:val="0013168B"/>
    <w:rsid w:val="0013729D"/>
    <w:rsid w:val="00143772"/>
    <w:rsid w:val="001456C7"/>
    <w:rsid w:val="00145DE1"/>
    <w:rsid w:val="00146794"/>
    <w:rsid w:val="001507F9"/>
    <w:rsid w:val="00152028"/>
    <w:rsid w:val="00156430"/>
    <w:rsid w:val="00165749"/>
    <w:rsid w:val="001662E2"/>
    <w:rsid w:val="00167165"/>
    <w:rsid w:val="001751B5"/>
    <w:rsid w:val="0018669F"/>
    <w:rsid w:val="00190B1F"/>
    <w:rsid w:val="00191E2D"/>
    <w:rsid w:val="00196EEE"/>
    <w:rsid w:val="00196F3A"/>
    <w:rsid w:val="001A026F"/>
    <w:rsid w:val="001A7BFC"/>
    <w:rsid w:val="001B354F"/>
    <w:rsid w:val="001B685B"/>
    <w:rsid w:val="001C2201"/>
    <w:rsid w:val="001D2462"/>
    <w:rsid w:val="001D509B"/>
    <w:rsid w:val="001D570F"/>
    <w:rsid w:val="001D59FD"/>
    <w:rsid w:val="001E551D"/>
    <w:rsid w:val="001E62D0"/>
    <w:rsid w:val="001E6E1A"/>
    <w:rsid w:val="001F167A"/>
    <w:rsid w:val="001F4D07"/>
    <w:rsid w:val="002017FD"/>
    <w:rsid w:val="00207902"/>
    <w:rsid w:val="00211FB2"/>
    <w:rsid w:val="00237C87"/>
    <w:rsid w:val="00243717"/>
    <w:rsid w:val="00245F21"/>
    <w:rsid w:val="00247974"/>
    <w:rsid w:val="0025179B"/>
    <w:rsid w:val="00251B86"/>
    <w:rsid w:val="00255B31"/>
    <w:rsid w:val="0026053F"/>
    <w:rsid w:val="00267976"/>
    <w:rsid w:val="00270700"/>
    <w:rsid w:val="0027113B"/>
    <w:rsid w:val="00271198"/>
    <w:rsid w:val="00273779"/>
    <w:rsid w:val="0027741E"/>
    <w:rsid w:val="0028035A"/>
    <w:rsid w:val="00281B5C"/>
    <w:rsid w:val="0028686A"/>
    <w:rsid w:val="00292100"/>
    <w:rsid w:val="00292EF8"/>
    <w:rsid w:val="002A0139"/>
    <w:rsid w:val="002A44EC"/>
    <w:rsid w:val="002A4F32"/>
    <w:rsid w:val="002B16CC"/>
    <w:rsid w:val="002B4686"/>
    <w:rsid w:val="002B638C"/>
    <w:rsid w:val="002B78FD"/>
    <w:rsid w:val="002B79C1"/>
    <w:rsid w:val="002B7B70"/>
    <w:rsid w:val="002C0AD4"/>
    <w:rsid w:val="002D15E8"/>
    <w:rsid w:val="002D414C"/>
    <w:rsid w:val="002D4B6B"/>
    <w:rsid w:val="002D649E"/>
    <w:rsid w:val="002E0C61"/>
    <w:rsid w:val="002E316B"/>
    <w:rsid w:val="002E5E54"/>
    <w:rsid w:val="002F0EB1"/>
    <w:rsid w:val="00300F8B"/>
    <w:rsid w:val="0030246B"/>
    <w:rsid w:val="00302922"/>
    <w:rsid w:val="00303B18"/>
    <w:rsid w:val="003049E0"/>
    <w:rsid w:val="00311A07"/>
    <w:rsid w:val="0031287B"/>
    <w:rsid w:val="00313128"/>
    <w:rsid w:val="00320C02"/>
    <w:rsid w:val="00322693"/>
    <w:rsid w:val="00325A49"/>
    <w:rsid w:val="003378B2"/>
    <w:rsid w:val="00344C71"/>
    <w:rsid w:val="00347DF3"/>
    <w:rsid w:val="003500A5"/>
    <w:rsid w:val="00364CB1"/>
    <w:rsid w:val="003653A7"/>
    <w:rsid w:val="00366334"/>
    <w:rsid w:val="0037020C"/>
    <w:rsid w:val="0037243F"/>
    <w:rsid w:val="003847C2"/>
    <w:rsid w:val="003875AD"/>
    <w:rsid w:val="00390D39"/>
    <w:rsid w:val="00392C01"/>
    <w:rsid w:val="00395064"/>
    <w:rsid w:val="003A1238"/>
    <w:rsid w:val="003A1AF2"/>
    <w:rsid w:val="003A3D4A"/>
    <w:rsid w:val="003A5E60"/>
    <w:rsid w:val="003A7955"/>
    <w:rsid w:val="003B5930"/>
    <w:rsid w:val="003B5AFC"/>
    <w:rsid w:val="003B7634"/>
    <w:rsid w:val="003B7839"/>
    <w:rsid w:val="003C18F9"/>
    <w:rsid w:val="003C207C"/>
    <w:rsid w:val="003C2D2C"/>
    <w:rsid w:val="003C5D52"/>
    <w:rsid w:val="003D2F83"/>
    <w:rsid w:val="003D4049"/>
    <w:rsid w:val="003D7566"/>
    <w:rsid w:val="003D7FF0"/>
    <w:rsid w:val="003E06E0"/>
    <w:rsid w:val="003E4D77"/>
    <w:rsid w:val="003E78D5"/>
    <w:rsid w:val="003F6505"/>
    <w:rsid w:val="00400FA7"/>
    <w:rsid w:val="00405012"/>
    <w:rsid w:val="00405E0D"/>
    <w:rsid w:val="00411278"/>
    <w:rsid w:val="00417876"/>
    <w:rsid w:val="00424B4B"/>
    <w:rsid w:val="00427D38"/>
    <w:rsid w:val="00427F9B"/>
    <w:rsid w:val="0043125C"/>
    <w:rsid w:val="004316E3"/>
    <w:rsid w:val="004337F8"/>
    <w:rsid w:val="00433BDF"/>
    <w:rsid w:val="004409F9"/>
    <w:rsid w:val="00442EA7"/>
    <w:rsid w:val="004449D5"/>
    <w:rsid w:val="00445134"/>
    <w:rsid w:val="00446185"/>
    <w:rsid w:val="0044636D"/>
    <w:rsid w:val="00447B1A"/>
    <w:rsid w:val="00454379"/>
    <w:rsid w:val="00456642"/>
    <w:rsid w:val="004636C5"/>
    <w:rsid w:val="00466C6F"/>
    <w:rsid w:val="00467605"/>
    <w:rsid w:val="00470209"/>
    <w:rsid w:val="00475F70"/>
    <w:rsid w:val="00482C39"/>
    <w:rsid w:val="004859F7"/>
    <w:rsid w:val="00485C6D"/>
    <w:rsid w:val="00486E02"/>
    <w:rsid w:val="0049074A"/>
    <w:rsid w:val="00491483"/>
    <w:rsid w:val="00494B9D"/>
    <w:rsid w:val="00495BB8"/>
    <w:rsid w:val="004972FD"/>
    <w:rsid w:val="004A0917"/>
    <w:rsid w:val="004A369F"/>
    <w:rsid w:val="004A55B5"/>
    <w:rsid w:val="004A6E2B"/>
    <w:rsid w:val="004B4562"/>
    <w:rsid w:val="004B52D7"/>
    <w:rsid w:val="004C10FA"/>
    <w:rsid w:val="004C5076"/>
    <w:rsid w:val="004C6E3B"/>
    <w:rsid w:val="004D288D"/>
    <w:rsid w:val="004D36F0"/>
    <w:rsid w:val="004D452A"/>
    <w:rsid w:val="004D4F65"/>
    <w:rsid w:val="004D5912"/>
    <w:rsid w:val="005040E6"/>
    <w:rsid w:val="00506B28"/>
    <w:rsid w:val="00507497"/>
    <w:rsid w:val="00510BBB"/>
    <w:rsid w:val="00512DDD"/>
    <w:rsid w:val="00513AD7"/>
    <w:rsid w:val="00527573"/>
    <w:rsid w:val="00532592"/>
    <w:rsid w:val="00533182"/>
    <w:rsid w:val="00535C54"/>
    <w:rsid w:val="005370F9"/>
    <w:rsid w:val="005415E2"/>
    <w:rsid w:val="00545AD8"/>
    <w:rsid w:val="00545ECE"/>
    <w:rsid w:val="005514A7"/>
    <w:rsid w:val="00555F9B"/>
    <w:rsid w:val="005648A3"/>
    <w:rsid w:val="0057053B"/>
    <w:rsid w:val="005726FC"/>
    <w:rsid w:val="0057400C"/>
    <w:rsid w:val="00580B24"/>
    <w:rsid w:val="005848E7"/>
    <w:rsid w:val="00585CA8"/>
    <w:rsid w:val="00586886"/>
    <w:rsid w:val="00592EBF"/>
    <w:rsid w:val="00593799"/>
    <w:rsid w:val="00594040"/>
    <w:rsid w:val="00594CFC"/>
    <w:rsid w:val="005968EF"/>
    <w:rsid w:val="005A2239"/>
    <w:rsid w:val="005B1714"/>
    <w:rsid w:val="005B262B"/>
    <w:rsid w:val="005B3579"/>
    <w:rsid w:val="005B48DD"/>
    <w:rsid w:val="005C0223"/>
    <w:rsid w:val="005C1205"/>
    <w:rsid w:val="005C1774"/>
    <w:rsid w:val="005C27AC"/>
    <w:rsid w:val="005C2965"/>
    <w:rsid w:val="005C3CD9"/>
    <w:rsid w:val="005C40B1"/>
    <w:rsid w:val="005C4E52"/>
    <w:rsid w:val="005C5E9E"/>
    <w:rsid w:val="005C7EB8"/>
    <w:rsid w:val="005D016E"/>
    <w:rsid w:val="005D1201"/>
    <w:rsid w:val="005E035B"/>
    <w:rsid w:val="005E4C9B"/>
    <w:rsid w:val="005F1145"/>
    <w:rsid w:val="005F6512"/>
    <w:rsid w:val="005F7CF9"/>
    <w:rsid w:val="006003FE"/>
    <w:rsid w:val="00605610"/>
    <w:rsid w:val="00605EB3"/>
    <w:rsid w:val="00613373"/>
    <w:rsid w:val="00615FE3"/>
    <w:rsid w:val="00622C89"/>
    <w:rsid w:val="00625A3C"/>
    <w:rsid w:val="00626FD3"/>
    <w:rsid w:val="006327BF"/>
    <w:rsid w:val="006355D0"/>
    <w:rsid w:val="00640FE2"/>
    <w:rsid w:val="0064351B"/>
    <w:rsid w:val="00643EEF"/>
    <w:rsid w:val="006465E1"/>
    <w:rsid w:val="00647360"/>
    <w:rsid w:val="00651CCA"/>
    <w:rsid w:val="00654053"/>
    <w:rsid w:val="0065670B"/>
    <w:rsid w:val="006650B3"/>
    <w:rsid w:val="0067083D"/>
    <w:rsid w:val="0067190A"/>
    <w:rsid w:val="006743D8"/>
    <w:rsid w:val="00674740"/>
    <w:rsid w:val="00676050"/>
    <w:rsid w:val="006829F0"/>
    <w:rsid w:val="00682D1A"/>
    <w:rsid w:val="00683728"/>
    <w:rsid w:val="00684FF7"/>
    <w:rsid w:val="006854B7"/>
    <w:rsid w:val="00687DC3"/>
    <w:rsid w:val="00687EA6"/>
    <w:rsid w:val="00694CE2"/>
    <w:rsid w:val="00695FAC"/>
    <w:rsid w:val="00696DC7"/>
    <w:rsid w:val="006A1961"/>
    <w:rsid w:val="006A1FAA"/>
    <w:rsid w:val="006A3D23"/>
    <w:rsid w:val="006A408A"/>
    <w:rsid w:val="006A4A15"/>
    <w:rsid w:val="006A723F"/>
    <w:rsid w:val="006B4681"/>
    <w:rsid w:val="006B6007"/>
    <w:rsid w:val="006C4A8C"/>
    <w:rsid w:val="006C5F73"/>
    <w:rsid w:val="006D40CD"/>
    <w:rsid w:val="006E05FB"/>
    <w:rsid w:val="006F099B"/>
    <w:rsid w:val="006F2CE7"/>
    <w:rsid w:val="006F632C"/>
    <w:rsid w:val="006F67F1"/>
    <w:rsid w:val="007029F0"/>
    <w:rsid w:val="007073E5"/>
    <w:rsid w:val="007100C6"/>
    <w:rsid w:val="0071055D"/>
    <w:rsid w:val="00726F14"/>
    <w:rsid w:val="007302EE"/>
    <w:rsid w:val="0074157F"/>
    <w:rsid w:val="00745459"/>
    <w:rsid w:val="00745D0F"/>
    <w:rsid w:val="007573A0"/>
    <w:rsid w:val="00763ABF"/>
    <w:rsid w:val="00780200"/>
    <w:rsid w:val="00785E87"/>
    <w:rsid w:val="00794805"/>
    <w:rsid w:val="007A3027"/>
    <w:rsid w:val="007B228F"/>
    <w:rsid w:val="007B2CAC"/>
    <w:rsid w:val="007C0424"/>
    <w:rsid w:val="007C0663"/>
    <w:rsid w:val="007C6076"/>
    <w:rsid w:val="007D7A52"/>
    <w:rsid w:val="007E4BE3"/>
    <w:rsid w:val="007E6D2B"/>
    <w:rsid w:val="007F5A12"/>
    <w:rsid w:val="007F6F0C"/>
    <w:rsid w:val="00800BE4"/>
    <w:rsid w:val="008010B6"/>
    <w:rsid w:val="008079E5"/>
    <w:rsid w:val="00812E34"/>
    <w:rsid w:val="0082099E"/>
    <w:rsid w:val="00821CB5"/>
    <w:rsid w:val="0082456D"/>
    <w:rsid w:val="00831AA8"/>
    <w:rsid w:val="00835463"/>
    <w:rsid w:val="00845C8E"/>
    <w:rsid w:val="00850589"/>
    <w:rsid w:val="0085268C"/>
    <w:rsid w:val="00856D67"/>
    <w:rsid w:val="008570D8"/>
    <w:rsid w:val="00857B29"/>
    <w:rsid w:val="0086156A"/>
    <w:rsid w:val="00863FC1"/>
    <w:rsid w:val="00864659"/>
    <w:rsid w:val="00865734"/>
    <w:rsid w:val="0086608A"/>
    <w:rsid w:val="00872640"/>
    <w:rsid w:val="00875824"/>
    <w:rsid w:val="00887DAB"/>
    <w:rsid w:val="0089731A"/>
    <w:rsid w:val="008A0E1B"/>
    <w:rsid w:val="008A21FF"/>
    <w:rsid w:val="008A2A54"/>
    <w:rsid w:val="008A32B3"/>
    <w:rsid w:val="008A6902"/>
    <w:rsid w:val="008B1523"/>
    <w:rsid w:val="008B455B"/>
    <w:rsid w:val="008C0CEA"/>
    <w:rsid w:val="008D443C"/>
    <w:rsid w:val="008E5655"/>
    <w:rsid w:val="008F19C9"/>
    <w:rsid w:val="008F6BC3"/>
    <w:rsid w:val="00900BAD"/>
    <w:rsid w:val="009037C6"/>
    <w:rsid w:val="00904253"/>
    <w:rsid w:val="00904853"/>
    <w:rsid w:val="009133C0"/>
    <w:rsid w:val="00915804"/>
    <w:rsid w:val="009243A3"/>
    <w:rsid w:val="009249B4"/>
    <w:rsid w:val="00924A10"/>
    <w:rsid w:val="009270A6"/>
    <w:rsid w:val="009310C9"/>
    <w:rsid w:val="0094408D"/>
    <w:rsid w:val="00950A6C"/>
    <w:rsid w:val="0095675F"/>
    <w:rsid w:val="009609CD"/>
    <w:rsid w:val="0096175B"/>
    <w:rsid w:val="00963EB7"/>
    <w:rsid w:val="009711A7"/>
    <w:rsid w:val="00971946"/>
    <w:rsid w:val="00984378"/>
    <w:rsid w:val="009858F4"/>
    <w:rsid w:val="00991790"/>
    <w:rsid w:val="009925D9"/>
    <w:rsid w:val="009A00E2"/>
    <w:rsid w:val="009A20A7"/>
    <w:rsid w:val="009A3119"/>
    <w:rsid w:val="009A32E6"/>
    <w:rsid w:val="009A3CE4"/>
    <w:rsid w:val="009A6AC9"/>
    <w:rsid w:val="009A7F07"/>
    <w:rsid w:val="009B0140"/>
    <w:rsid w:val="009B0BF4"/>
    <w:rsid w:val="009B4A1E"/>
    <w:rsid w:val="009B6DB8"/>
    <w:rsid w:val="009B6EFA"/>
    <w:rsid w:val="009C0844"/>
    <w:rsid w:val="009C0A4F"/>
    <w:rsid w:val="009C195D"/>
    <w:rsid w:val="009C232B"/>
    <w:rsid w:val="009C6C07"/>
    <w:rsid w:val="009D586A"/>
    <w:rsid w:val="009E06AB"/>
    <w:rsid w:val="009E1B94"/>
    <w:rsid w:val="009E34B8"/>
    <w:rsid w:val="009F37AD"/>
    <w:rsid w:val="009F47BA"/>
    <w:rsid w:val="00A02660"/>
    <w:rsid w:val="00A054E6"/>
    <w:rsid w:val="00A101BE"/>
    <w:rsid w:val="00A1257E"/>
    <w:rsid w:val="00A17556"/>
    <w:rsid w:val="00A20B4F"/>
    <w:rsid w:val="00A22578"/>
    <w:rsid w:val="00A24FBA"/>
    <w:rsid w:val="00A27993"/>
    <w:rsid w:val="00A30C75"/>
    <w:rsid w:val="00A4185A"/>
    <w:rsid w:val="00A4269D"/>
    <w:rsid w:val="00A44BA8"/>
    <w:rsid w:val="00A46672"/>
    <w:rsid w:val="00A520F2"/>
    <w:rsid w:val="00A55789"/>
    <w:rsid w:val="00A5615D"/>
    <w:rsid w:val="00A569C8"/>
    <w:rsid w:val="00A57C4D"/>
    <w:rsid w:val="00A64B91"/>
    <w:rsid w:val="00A65264"/>
    <w:rsid w:val="00A67819"/>
    <w:rsid w:val="00A70C3E"/>
    <w:rsid w:val="00A80439"/>
    <w:rsid w:val="00A8201C"/>
    <w:rsid w:val="00A82756"/>
    <w:rsid w:val="00A9675A"/>
    <w:rsid w:val="00AA2E9E"/>
    <w:rsid w:val="00AA6137"/>
    <w:rsid w:val="00AC07E8"/>
    <w:rsid w:val="00AC0D75"/>
    <w:rsid w:val="00AC1D83"/>
    <w:rsid w:val="00AC3CC3"/>
    <w:rsid w:val="00AC5DD2"/>
    <w:rsid w:val="00AD231B"/>
    <w:rsid w:val="00AD376F"/>
    <w:rsid w:val="00AD3A91"/>
    <w:rsid w:val="00AD55A3"/>
    <w:rsid w:val="00AE2EA4"/>
    <w:rsid w:val="00AF2D6B"/>
    <w:rsid w:val="00AF4017"/>
    <w:rsid w:val="00B032AE"/>
    <w:rsid w:val="00B0359B"/>
    <w:rsid w:val="00B037DC"/>
    <w:rsid w:val="00B05784"/>
    <w:rsid w:val="00B068B1"/>
    <w:rsid w:val="00B1219C"/>
    <w:rsid w:val="00B12637"/>
    <w:rsid w:val="00B16D3E"/>
    <w:rsid w:val="00B17009"/>
    <w:rsid w:val="00B175B1"/>
    <w:rsid w:val="00B21A1E"/>
    <w:rsid w:val="00B23C6A"/>
    <w:rsid w:val="00B243FE"/>
    <w:rsid w:val="00B25809"/>
    <w:rsid w:val="00B26B68"/>
    <w:rsid w:val="00B306E1"/>
    <w:rsid w:val="00B31744"/>
    <w:rsid w:val="00B33050"/>
    <w:rsid w:val="00B33591"/>
    <w:rsid w:val="00B3409B"/>
    <w:rsid w:val="00B35AFF"/>
    <w:rsid w:val="00B36523"/>
    <w:rsid w:val="00B51799"/>
    <w:rsid w:val="00B54367"/>
    <w:rsid w:val="00B66323"/>
    <w:rsid w:val="00B70A30"/>
    <w:rsid w:val="00B75AD8"/>
    <w:rsid w:val="00B75EDF"/>
    <w:rsid w:val="00B866E7"/>
    <w:rsid w:val="00B87E3E"/>
    <w:rsid w:val="00B929FA"/>
    <w:rsid w:val="00B92E0F"/>
    <w:rsid w:val="00B939C8"/>
    <w:rsid w:val="00B93B1E"/>
    <w:rsid w:val="00B95520"/>
    <w:rsid w:val="00B965BB"/>
    <w:rsid w:val="00BA0D77"/>
    <w:rsid w:val="00BA1ADB"/>
    <w:rsid w:val="00BA47A8"/>
    <w:rsid w:val="00BA7886"/>
    <w:rsid w:val="00BB330B"/>
    <w:rsid w:val="00BB41D0"/>
    <w:rsid w:val="00BB45F6"/>
    <w:rsid w:val="00BB620F"/>
    <w:rsid w:val="00BC0085"/>
    <w:rsid w:val="00BC2065"/>
    <w:rsid w:val="00BC4E21"/>
    <w:rsid w:val="00BC631A"/>
    <w:rsid w:val="00BD250E"/>
    <w:rsid w:val="00BD4720"/>
    <w:rsid w:val="00BD4A42"/>
    <w:rsid w:val="00BD6BA6"/>
    <w:rsid w:val="00BE09A9"/>
    <w:rsid w:val="00BF2496"/>
    <w:rsid w:val="00BF3678"/>
    <w:rsid w:val="00BF496D"/>
    <w:rsid w:val="00BF6C64"/>
    <w:rsid w:val="00C00B5A"/>
    <w:rsid w:val="00C03B6D"/>
    <w:rsid w:val="00C17476"/>
    <w:rsid w:val="00C209C4"/>
    <w:rsid w:val="00C2174C"/>
    <w:rsid w:val="00C21DDB"/>
    <w:rsid w:val="00C22F07"/>
    <w:rsid w:val="00C23968"/>
    <w:rsid w:val="00C33451"/>
    <w:rsid w:val="00C60D21"/>
    <w:rsid w:val="00C62064"/>
    <w:rsid w:val="00C666FC"/>
    <w:rsid w:val="00C718BD"/>
    <w:rsid w:val="00C741EB"/>
    <w:rsid w:val="00C918AC"/>
    <w:rsid w:val="00C94AEB"/>
    <w:rsid w:val="00CA0208"/>
    <w:rsid w:val="00CA4EB5"/>
    <w:rsid w:val="00CA5C48"/>
    <w:rsid w:val="00CB0774"/>
    <w:rsid w:val="00CB552C"/>
    <w:rsid w:val="00CC11AD"/>
    <w:rsid w:val="00CC272A"/>
    <w:rsid w:val="00CD6954"/>
    <w:rsid w:val="00CE0305"/>
    <w:rsid w:val="00CE035B"/>
    <w:rsid w:val="00CE3FED"/>
    <w:rsid w:val="00CE4303"/>
    <w:rsid w:val="00CE56F1"/>
    <w:rsid w:val="00CF4090"/>
    <w:rsid w:val="00CF5CF8"/>
    <w:rsid w:val="00CF62B6"/>
    <w:rsid w:val="00CF6E5A"/>
    <w:rsid w:val="00CF6EAE"/>
    <w:rsid w:val="00D02B06"/>
    <w:rsid w:val="00D0367B"/>
    <w:rsid w:val="00D0642D"/>
    <w:rsid w:val="00D0783B"/>
    <w:rsid w:val="00D134E7"/>
    <w:rsid w:val="00D14763"/>
    <w:rsid w:val="00D160C0"/>
    <w:rsid w:val="00D173F3"/>
    <w:rsid w:val="00D17863"/>
    <w:rsid w:val="00D20F6E"/>
    <w:rsid w:val="00D21D10"/>
    <w:rsid w:val="00D30927"/>
    <w:rsid w:val="00D36642"/>
    <w:rsid w:val="00D410DF"/>
    <w:rsid w:val="00D423A0"/>
    <w:rsid w:val="00D448A6"/>
    <w:rsid w:val="00D52834"/>
    <w:rsid w:val="00D52CD9"/>
    <w:rsid w:val="00D54B20"/>
    <w:rsid w:val="00D6052F"/>
    <w:rsid w:val="00D609D6"/>
    <w:rsid w:val="00D60FE1"/>
    <w:rsid w:val="00D61451"/>
    <w:rsid w:val="00D702FD"/>
    <w:rsid w:val="00D718CB"/>
    <w:rsid w:val="00D816FD"/>
    <w:rsid w:val="00D81D97"/>
    <w:rsid w:val="00DA39AE"/>
    <w:rsid w:val="00DA5DD6"/>
    <w:rsid w:val="00DA7998"/>
    <w:rsid w:val="00DB0F76"/>
    <w:rsid w:val="00DB4EA0"/>
    <w:rsid w:val="00DB6630"/>
    <w:rsid w:val="00DC224B"/>
    <w:rsid w:val="00DC5F08"/>
    <w:rsid w:val="00DD0283"/>
    <w:rsid w:val="00DD2311"/>
    <w:rsid w:val="00DD361A"/>
    <w:rsid w:val="00DD3943"/>
    <w:rsid w:val="00DD687D"/>
    <w:rsid w:val="00DE08DD"/>
    <w:rsid w:val="00DE1AC2"/>
    <w:rsid w:val="00DE1F26"/>
    <w:rsid w:val="00DE22A5"/>
    <w:rsid w:val="00DF6463"/>
    <w:rsid w:val="00DF6C84"/>
    <w:rsid w:val="00E00642"/>
    <w:rsid w:val="00E03576"/>
    <w:rsid w:val="00E10A66"/>
    <w:rsid w:val="00E137BE"/>
    <w:rsid w:val="00E144C9"/>
    <w:rsid w:val="00E14D50"/>
    <w:rsid w:val="00E156A7"/>
    <w:rsid w:val="00E22F59"/>
    <w:rsid w:val="00E2385E"/>
    <w:rsid w:val="00E261D8"/>
    <w:rsid w:val="00E3384F"/>
    <w:rsid w:val="00E36FBE"/>
    <w:rsid w:val="00E37364"/>
    <w:rsid w:val="00E37F49"/>
    <w:rsid w:val="00E42DC1"/>
    <w:rsid w:val="00E52ABB"/>
    <w:rsid w:val="00E63859"/>
    <w:rsid w:val="00E67694"/>
    <w:rsid w:val="00E72F2D"/>
    <w:rsid w:val="00E759DF"/>
    <w:rsid w:val="00E75B97"/>
    <w:rsid w:val="00E8043D"/>
    <w:rsid w:val="00E80870"/>
    <w:rsid w:val="00E85376"/>
    <w:rsid w:val="00E85B2F"/>
    <w:rsid w:val="00E866B8"/>
    <w:rsid w:val="00E951BB"/>
    <w:rsid w:val="00E95805"/>
    <w:rsid w:val="00E95939"/>
    <w:rsid w:val="00EA0B35"/>
    <w:rsid w:val="00EA0E50"/>
    <w:rsid w:val="00EA639B"/>
    <w:rsid w:val="00EB41E4"/>
    <w:rsid w:val="00EC08F7"/>
    <w:rsid w:val="00EC1EC2"/>
    <w:rsid w:val="00EC270A"/>
    <w:rsid w:val="00EC603C"/>
    <w:rsid w:val="00EC7912"/>
    <w:rsid w:val="00ED2084"/>
    <w:rsid w:val="00ED24E0"/>
    <w:rsid w:val="00ED46E2"/>
    <w:rsid w:val="00ED5D4D"/>
    <w:rsid w:val="00ED696B"/>
    <w:rsid w:val="00ED6A53"/>
    <w:rsid w:val="00EE6155"/>
    <w:rsid w:val="00EF13EE"/>
    <w:rsid w:val="00EF5CCA"/>
    <w:rsid w:val="00EF61BC"/>
    <w:rsid w:val="00EF6F42"/>
    <w:rsid w:val="00F017C6"/>
    <w:rsid w:val="00F03A32"/>
    <w:rsid w:val="00F072CD"/>
    <w:rsid w:val="00F0771F"/>
    <w:rsid w:val="00F10F38"/>
    <w:rsid w:val="00F1110B"/>
    <w:rsid w:val="00F11AF0"/>
    <w:rsid w:val="00F126A9"/>
    <w:rsid w:val="00F13996"/>
    <w:rsid w:val="00F14F84"/>
    <w:rsid w:val="00F15373"/>
    <w:rsid w:val="00F24202"/>
    <w:rsid w:val="00F26491"/>
    <w:rsid w:val="00F272AD"/>
    <w:rsid w:val="00F27928"/>
    <w:rsid w:val="00F307A7"/>
    <w:rsid w:val="00F34F37"/>
    <w:rsid w:val="00F36360"/>
    <w:rsid w:val="00F3672C"/>
    <w:rsid w:val="00F37E6B"/>
    <w:rsid w:val="00F41FE6"/>
    <w:rsid w:val="00F4343E"/>
    <w:rsid w:val="00F5022A"/>
    <w:rsid w:val="00F506E4"/>
    <w:rsid w:val="00F508FE"/>
    <w:rsid w:val="00F50B6E"/>
    <w:rsid w:val="00F54C44"/>
    <w:rsid w:val="00F803F9"/>
    <w:rsid w:val="00F80D18"/>
    <w:rsid w:val="00F8207B"/>
    <w:rsid w:val="00F8319F"/>
    <w:rsid w:val="00F84603"/>
    <w:rsid w:val="00F946DB"/>
    <w:rsid w:val="00F95235"/>
    <w:rsid w:val="00FA16C9"/>
    <w:rsid w:val="00FA4329"/>
    <w:rsid w:val="00FA5BB1"/>
    <w:rsid w:val="00FB0686"/>
    <w:rsid w:val="00FB4AE6"/>
    <w:rsid w:val="00FC0033"/>
    <w:rsid w:val="00FC14A8"/>
    <w:rsid w:val="00FC7355"/>
    <w:rsid w:val="00FC7F4D"/>
    <w:rsid w:val="00FD1EC5"/>
    <w:rsid w:val="00FD39B6"/>
    <w:rsid w:val="00FE6371"/>
    <w:rsid w:val="00FE6593"/>
    <w:rsid w:val="00FF4A06"/>
    <w:rsid w:val="00FF70F5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1587"/>
  <w15:docId w15:val="{F6DAD334-6A6A-4395-B8AE-84519743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CA8"/>
    <w:pPr>
      <w:ind w:left="720"/>
      <w:contextualSpacing/>
    </w:pPr>
  </w:style>
  <w:style w:type="character" w:styleId="a4">
    <w:name w:val="Strong"/>
    <w:basedOn w:val="a0"/>
    <w:uiPriority w:val="22"/>
    <w:qFormat/>
    <w:rsid w:val="00B75AD8"/>
    <w:rPr>
      <w:b/>
      <w:bCs/>
    </w:rPr>
  </w:style>
  <w:style w:type="paragraph" w:styleId="a5">
    <w:name w:val="Normal (Web)"/>
    <w:basedOn w:val="a"/>
    <w:uiPriority w:val="99"/>
    <w:unhideWhenUsed/>
    <w:rsid w:val="002F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F0EB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F0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F0EB1"/>
    <w:rPr>
      <w:rFonts w:ascii="Tahoma" w:hAnsi="Tahoma" w:cs="Tahoma"/>
      <w:sz w:val="16"/>
      <w:szCs w:val="16"/>
    </w:rPr>
  </w:style>
  <w:style w:type="paragraph" w:styleId="a9">
    <w:name w:val="Revision"/>
    <w:hidden/>
    <w:uiPriority w:val="99"/>
    <w:semiHidden/>
    <w:rsid w:val="00C00B5A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270700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7070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F2420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perka.ru/product/structor-slot-box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espruino.com/Pixl.js" TargetMode="External"/><Relationship Id="rId12" Type="http://schemas.openxmlformats.org/officeDocument/2006/relationships/hyperlink" Target="https://github.com/konstantin-ki/Physics-heat-capacity/blob/main/res/data/result.xls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spruino.com" TargetMode="External"/><Relationship Id="rId11" Type="http://schemas.openxmlformats.org/officeDocument/2006/relationships/hyperlink" Target="https://ru.wikipedia.org/wiki/CSV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mi-shop.com/ru/catalog/smart_devices/viomi-smart-kettle-bluetooth-wh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perka.ru/product/sealed-temperature-sensor-ds18b2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9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Константин Кукушкин</cp:lastModifiedBy>
  <cp:revision>343</cp:revision>
  <dcterms:created xsi:type="dcterms:W3CDTF">2022-10-29T11:50:00Z</dcterms:created>
  <dcterms:modified xsi:type="dcterms:W3CDTF">2022-11-06T12:34:00Z</dcterms:modified>
</cp:coreProperties>
</file>